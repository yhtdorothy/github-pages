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C2DC" w14:textId="77777777" w:rsidR="00322A84" w:rsidRDefault="00322A84"/>
    <w:p w14:paraId="4D13D663" w14:textId="77777777" w:rsidR="00322A84" w:rsidRDefault="00322A84"/>
    <w:p w14:paraId="6549580C" w14:textId="77777777" w:rsidR="00322A84" w:rsidRDefault="00322A84"/>
    <w:p w14:paraId="73649BFF" w14:textId="77777777" w:rsidR="00322A84" w:rsidRDefault="00322A84"/>
    <w:p w14:paraId="17DA2D16" w14:textId="77777777" w:rsidR="00322A84" w:rsidRDefault="00322A84"/>
    <w:p w14:paraId="34C6D1CB" w14:textId="77777777" w:rsidR="00322A84" w:rsidRDefault="00322A84"/>
    <w:p w14:paraId="0ED966A6" w14:textId="77777777" w:rsidR="00322A84" w:rsidRDefault="00322A84"/>
    <w:p w14:paraId="4F3200DC" w14:textId="77777777" w:rsidR="00322A84" w:rsidRDefault="00322A84"/>
    <w:p w14:paraId="63A34EA5" w14:textId="77777777" w:rsidR="00322A84" w:rsidRDefault="00322A84"/>
    <w:p w14:paraId="232C373E" w14:textId="77777777" w:rsidR="0012625F" w:rsidRDefault="0012625F" w:rsidP="00887E9C">
      <w:pPr>
        <w:jc w:val="center"/>
        <w:rPr>
          <w:lang w:val="en-US"/>
        </w:rPr>
      </w:pPr>
    </w:p>
    <w:p w14:paraId="03520CAE" w14:textId="77777777" w:rsidR="0012625F" w:rsidRDefault="0012625F" w:rsidP="00887E9C">
      <w:pPr>
        <w:jc w:val="center"/>
        <w:rPr>
          <w:lang w:val="en-US"/>
        </w:rPr>
      </w:pPr>
    </w:p>
    <w:p w14:paraId="5E32F13A" w14:textId="77777777" w:rsidR="0012625F" w:rsidRDefault="0012625F" w:rsidP="00887E9C">
      <w:pPr>
        <w:jc w:val="center"/>
        <w:rPr>
          <w:lang w:val="en-US"/>
        </w:rPr>
      </w:pPr>
    </w:p>
    <w:p w14:paraId="440E25B3" w14:textId="77777777" w:rsidR="00462C88" w:rsidRDefault="00462C88" w:rsidP="00887E9C">
      <w:pPr>
        <w:jc w:val="center"/>
        <w:rPr>
          <w:lang w:val="en-US"/>
        </w:rPr>
      </w:pPr>
    </w:p>
    <w:p w14:paraId="5909EE1E" w14:textId="77777777" w:rsidR="00462C88" w:rsidRDefault="00462C88" w:rsidP="00887E9C">
      <w:pPr>
        <w:jc w:val="center"/>
        <w:rPr>
          <w:lang w:val="en-US"/>
        </w:rPr>
      </w:pPr>
    </w:p>
    <w:p w14:paraId="0947EAD5" w14:textId="77777777" w:rsidR="0012625F" w:rsidRDefault="0012625F" w:rsidP="00887E9C">
      <w:pPr>
        <w:jc w:val="center"/>
        <w:rPr>
          <w:lang w:val="en-US"/>
        </w:rPr>
      </w:pPr>
    </w:p>
    <w:p w14:paraId="114380E8" w14:textId="77777777" w:rsidR="0012625F" w:rsidRDefault="0012625F" w:rsidP="00887E9C">
      <w:pPr>
        <w:jc w:val="center"/>
        <w:rPr>
          <w:lang w:val="en-US"/>
        </w:rPr>
      </w:pPr>
    </w:p>
    <w:p w14:paraId="09B0AC7D" w14:textId="4742136F" w:rsidR="00322A84" w:rsidRDefault="003E237A" w:rsidP="00887E9C">
      <w:pPr>
        <w:jc w:val="center"/>
      </w:pPr>
      <w:r w:rsidRPr="003E237A">
        <w:t>Exploring the Role of Sex, Spatial Abilities, and Gaze Behavio</w:t>
      </w:r>
      <w:r>
        <w:t>u</w:t>
      </w:r>
      <w:r w:rsidRPr="003E237A">
        <w:t>r in Navigation Preferences</w:t>
      </w:r>
    </w:p>
    <w:p w14:paraId="703F3FE0" w14:textId="77777777" w:rsidR="00322A84" w:rsidRDefault="00322A84" w:rsidP="00322A84">
      <w:pPr>
        <w:jc w:val="center"/>
      </w:pPr>
    </w:p>
    <w:p w14:paraId="37EA6D15" w14:textId="77777777" w:rsidR="00322A84" w:rsidRDefault="00322A84" w:rsidP="00322A84">
      <w:pPr>
        <w:jc w:val="center"/>
      </w:pPr>
    </w:p>
    <w:p w14:paraId="7D3082C5" w14:textId="2F8B61EB" w:rsidR="00322A84" w:rsidRDefault="0012625F" w:rsidP="0012625F">
      <w:pPr>
        <w:jc w:val="center"/>
      </w:pPr>
      <w:r>
        <w:t xml:space="preserve">Psychology Honours </w:t>
      </w:r>
      <w:r w:rsidR="00322A84">
        <w:t>Thesis Proposal</w:t>
      </w:r>
    </w:p>
    <w:p w14:paraId="50BD206A" w14:textId="77777777" w:rsidR="00370002" w:rsidRDefault="00322A84" w:rsidP="00322A84">
      <w:pPr>
        <w:jc w:val="center"/>
      </w:pPr>
      <w:r>
        <w:t>Dorothy Yu (</w:t>
      </w:r>
      <w:r w:rsidR="0012625F">
        <w:t xml:space="preserve">SID: </w:t>
      </w:r>
      <w:r>
        <w:t>520160738)</w:t>
      </w:r>
    </w:p>
    <w:p w14:paraId="1F754A30" w14:textId="77777777" w:rsidR="00370002" w:rsidRDefault="00370002" w:rsidP="00322A84">
      <w:pPr>
        <w:jc w:val="center"/>
      </w:pPr>
    </w:p>
    <w:p w14:paraId="739A0AB5" w14:textId="77777777" w:rsidR="004C5BCE" w:rsidRDefault="00370002" w:rsidP="00322A84">
      <w:pPr>
        <w:jc w:val="center"/>
      </w:pPr>
      <w:r>
        <w:t>Supervisor: Ian Johnston</w:t>
      </w:r>
    </w:p>
    <w:p w14:paraId="5E068487" w14:textId="77777777" w:rsidR="004C5BCE" w:rsidRDefault="004C5BCE" w:rsidP="00322A84">
      <w:pPr>
        <w:jc w:val="center"/>
      </w:pPr>
    </w:p>
    <w:p w14:paraId="01FB26E4" w14:textId="77777777" w:rsidR="004C5BCE" w:rsidRDefault="004C5BCE" w:rsidP="00322A84">
      <w:pPr>
        <w:jc w:val="center"/>
      </w:pPr>
    </w:p>
    <w:p w14:paraId="5034A11E" w14:textId="4519AB91" w:rsidR="00322A84" w:rsidRDefault="00322A84" w:rsidP="001045CF">
      <w:pPr>
        <w:rPr>
          <w:b/>
          <w:bCs/>
        </w:rPr>
      </w:pPr>
      <w:r>
        <w:rPr>
          <w:b/>
          <w:bCs/>
        </w:rPr>
        <w:br w:type="page"/>
      </w:r>
    </w:p>
    <w:p w14:paraId="3E36AB4D" w14:textId="7C40777B" w:rsidR="00176FC3" w:rsidRPr="004B2EAC" w:rsidRDefault="00AA722A" w:rsidP="00322A84">
      <w:pPr>
        <w:spacing w:line="480" w:lineRule="auto"/>
        <w:jc w:val="center"/>
        <w:rPr>
          <w:b/>
          <w:bCs/>
        </w:rPr>
      </w:pPr>
      <w:r w:rsidRPr="004B2EAC">
        <w:rPr>
          <w:b/>
          <w:bCs/>
        </w:rPr>
        <w:lastRenderedPageBreak/>
        <w:t xml:space="preserve">Part 1: </w:t>
      </w:r>
      <w:r w:rsidR="006F1718" w:rsidRPr="004B2EAC">
        <w:rPr>
          <w:b/>
          <w:bCs/>
        </w:rPr>
        <w:t>Background literature summary</w:t>
      </w:r>
    </w:p>
    <w:p w14:paraId="69F3C941" w14:textId="27D4A12E" w:rsidR="00C65A54" w:rsidRDefault="006F1718" w:rsidP="006F1718">
      <w:pPr>
        <w:spacing w:line="480" w:lineRule="auto"/>
      </w:pPr>
      <w:r>
        <w:tab/>
      </w:r>
      <w:r w:rsidR="008268D4">
        <w:t xml:space="preserve">Humans have been </w:t>
      </w:r>
      <w:r w:rsidR="00993F07">
        <w:t>found to exhibit</w:t>
      </w:r>
      <w:r w:rsidR="008268D4">
        <w:t xml:space="preserve"> navigation preferences</w:t>
      </w:r>
      <w:r w:rsidR="009E222E">
        <w:t xml:space="preserve"> in</w:t>
      </w:r>
      <w:r w:rsidR="00C77E8A">
        <w:t xml:space="preserve"> maze</w:t>
      </w:r>
      <w:r w:rsidR="00771748">
        <w:t>-</w:t>
      </w:r>
      <w:r w:rsidR="00C77E8A">
        <w:t>learning</w:t>
      </w:r>
      <w:r w:rsidR="008268D4">
        <w:t>, biasing in either egocentric strategy</w:t>
      </w:r>
      <w:r w:rsidR="00B3044A">
        <w:t xml:space="preserve"> (</w:t>
      </w:r>
      <w:r w:rsidR="00C3363A">
        <w:t>self-to-object</w:t>
      </w:r>
      <w:r w:rsidR="00DB1B33">
        <w:t xml:space="preserve"> </w:t>
      </w:r>
      <w:r w:rsidR="00C3363A">
        <w:t>reference frame</w:t>
      </w:r>
      <w:r w:rsidR="00B3044A">
        <w:t>)</w:t>
      </w:r>
      <w:r w:rsidR="00DB1B33">
        <w:t xml:space="preserve">, </w:t>
      </w:r>
      <w:r w:rsidR="000B5155">
        <w:t>or allocentric strategy</w:t>
      </w:r>
      <w:r w:rsidR="00DB1B33">
        <w:t xml:space="preserve"> </w:t>
      </w:r>
      <w:r w:rsidR="00B3044A">
        <w:t>(</w:t>
      </w:r>
      <w:r w:rsidR="000B5155">
        <w:t>configural relationship of landmarks</w:t>
      </w:r>
      <w:r w:rsidR="00B3044A">
        <w:t>)</w:t>
      </w:r>
      <w:r w:rsidR="00E52D7F">
        <w:t xml:space="preserve">, </w:t>
      </w:r>
      <w:r w:rsidR="00B3044A">
        <w:t>as revealed by the</w:t>
      </w:r>
      <w:r w:rsidR="00E52D7F">
        <w:t xml:space="preserve"> dual-solution paradigm (DSP), where both strategies can solve the </w:t>
      </w:r>
      <w:r w:rsidR="000A3698">
        <w:t>task</w:t>
      </w:r>
      <w:r w:rsidR="00DB1B33">
        <w:t xml:space="preserve"> (</w:t>
      </w:r>
      <w:r w:rsidR="00EB0445">
        <w:t>Ferguson</w:t>
      </w:r>
      <w:r w:rsidR="000A3698">
        <w:t xml:space="preserve"> et al., 2019; </w:t>
      </w:r>
      <w:r w:rsidR="00497CA0">
        <w:t xml:space="preserve">Furman et al., </w:t>
      </w:r>
      <w:r w:rsidR="00604371">
        <w:t xml:space="preserve">2014; </w:t>
      </w:r>
      <w:r w:rsidR="00DB1B33">
        <w:t xml:space="preserve">Marchette et al., </w:t>
      </w:r>
      <w:r w:rsidR="00497CA0">
        <w:t>2011</w:t>
      </w:r>
      <w:r w:rsidR="00604371">
        <w:t xml:space="preserve">). </w:t>
      </w:r>
      <w:r w:rsidR="00B3044A">
        <w:t>These</w:t>
      </w:r>
      <w:r w:rsidR="00FB77EC">
        <w:t xml:space="preserve"> preference</w:t>
      </w:r>
      <w:r w:rsidR="00B3044A">
        <w:t>s</w:t>
      </w:r>
      <w:r w:rsidR="00FB77EC">
        <w:t xml:space="preserve"> is determined by </w:t>
      </w:r>
      <w:r w:rsidR="00491DD3">
        <w:t>the initial encoding of the environment</w:t>
      </w:r>
      <w:r w:rsidR="004B2DBF">
        <w:t xml:space="preserve">, </w:t>
      </w:r>
      <w:r w:rsidR="0052595B">
        <w:t>though</w:t>
      </w:r>
      <w:r w:rsidR="00CF2CE0">
        <w:t xml:space="preserve"> </w:t>
      </w:r>
      <w:r w:rsidR="00B540DC">
        <w:t xml:space="preserve">strategy applied in individual trials may </w:t>
      </w:r>
      <w:r w:rsidR="00F413E3">
        <w:t>shift</w:t>
      </w:r>
      <w:r w:rsidR="00B540DC">
        <w:t xml:space="preserve"> depending on </w:t>
      </w:r>
      <w:r w:rsidR="002F58AB">
        <w:t xml:space="preserve">trial-specific </w:t>
      </w:r>
      <w:r w:rsidR="0052595B">
        <w:t>factors</w:t>
      </w:r>
      <w:r w:rsidR="00CF2CE0">
        <w:t>, for example, availability of proximal and distal cues (Furman et al., 2014)</w:t>
      </w:r>
      <w:r w:rsidR="00AD3BD4">
        <w:t>. This highlights the need to</w:t>
      </w:r>
      <w:r w:rsidR="000A1305">
        <w:t xml:space="preserve"> </w:t>
      </w:r>
      <w:r w:rsidR="00AD3BD4">
        <w:t>investigate</w:t>
      </w:r>
      <w:r w:rsidR="000A1305">
        <w:t xml:space="preserve"> </w:t>
      </w:r>
      <w:r w:rsidR="008B24B9">
        <w:t>gaze pattern</w:t>
      </w:r>
      <w:r w:rsidR="00180998">
        <w:t>, indicating the locus of attention,</w:t>
      </w:r>
      <w:r w:rsidR="00CD0E66">
        <w:t xml:space="preserve"> during initial and subsequent navigation trials</w:t>
      </w:r>
      <w:r w:rsidR="00CF2CE0">
        <w:t xml:space="preserve">. </w:t>
      </w:r>
    </w:p>
    <w:p w14:paraId="346089F4" w14:textId="35774927" w:rsidR="005C0D7B" w:rsidRDefault="00C65A54" w:rsidP="005C0D7B">
      <w:pPr>
        <w:spacing w:line="480" w:lineRule="auto"/>
      </w:pPr>
      <w:r w:rsidRPr="00180998">
        <w:rPr>
          <w:b/>
          <w:bCs/>
        </w:rPr>
        <w:t>Gaze Behaviour</w:t>
      </w:r>
    </w:p>
    <w:p w14:paraId="17D8A7C4" w14:textId="782034E0" w:rsidR="00C65A54" w:rsidRDefault="00E62CBD" w:rsidP="005C0D7B">
      <w:pPr>
        <w:spacing w:line="480" w:lineRule="auto"/>
        <w:ind w:firstLine="720"/>
      </w:pPr>
      <w:r>
        <w:t>Recognition of a presented array</w:t>
      </w:r>
      <w:r w:rsidR="00A234B5">
        <w:t xml:space="preserve"> is determined by the gaze</w:t>
      </w:r>
      <w:r w:rsidR="00200119">
        <w:t>-</w:t>
      </w:r>
      <w:r w:rsidR="00A234B5">
        <w:t>chaining pattern</w:t>
      </w:r>
      <w:r w:rsidR="00F32872">
        <w:t xml:space="preserve"> during initial exposure</w:t>
      </w:r>
      <w:r w:rsidR="00CD571B">
        <w:t xml:space="preserve"> (Hilton et al., 2020)</w:t>
      </w:r>
      <w:r w:rsidR="00A4342E">
        <w:t xml:space="preserve">. </w:t>
      </w:r>
      <w:r w:rsidR="00114A89">
        <w:t>With practice</w:t>
      </w:r>
      <w:r w:rsidR="00A4342E">
        <w:t xml:space="preserve">, </w:t>
      </w:r>
      <w:r w:rsidR="009864F2">
        <w:t>attentional focus</w:t>
      </w:r>
      <w:r w:rsidR="00657FF1">
        <w:t xml:space="preserve"> </w:t>
      </w:r>
      <w:r w:rsidR="006C7C15">
        <w:t xml:space="preserve">selectively </w:t>
      </w:r>
      <w:r w:rsidR="00657FF1">
        <w:t xml:space="preserve">on </w:t>
      </w:r>
      <w:r w:rsidR="006C7C15">
        <w:t xml:space="preserve">the </w:t>
      </w:r>
      <w:r w:rsidR="00657FF1">
        <w:t>most relevant</w:t>
      </w:r>
      <w:r w:rsidR="00104F25">
        <w:t xml:space="preserve"> cues </w:t>
      </w:r>
      <w:r w:rsidR="00643353">
        <w:t xml:space="preserve">that guide navigation </w:t>
      </w:r>
      <w:r w:rsidR="00104F25">
        <w:t>(Geisen et al., 2021)</w:t>
      </w:r>
      <w:r w:rsidR="008B350B">
        <w:t xml:space="preserve">. </w:t>
      </w:r>
      <w:r w:rsidR="00B048B0">
        <w:t>For instance, at</w:t>
      </w:r>
      <w:r w:rsidR="003041F3">
        <w:t xml:space="preserve"> decision points (e.g., </w:t>
      </w:r>
      <w:r w:rsidR="001A7017">
        <w:t>intersections</w:t>
      </w:r>
      <w:r w:rsidR="003041F3">
        <w:t>)</w:t>
      </w:r>
      <w:r w:rsidR="00AE2DDF">
        <w:t xml:space="preserve"> on familiar routes</w:t>
      </w:r>
      <w:r w:rsidR="003041F3">
        <w:t>, gaze</w:t>
      </w:r>
      <w:r w:rsidR="00A93468">
        <w:t xml:space="preserve"> tend to shift to the </w:t>
      </w:r>
      <w:r w:rsidR="00BD31E7">
        <w:t>cue</w:t>
      </w:r>
      <w:r w:rsidR="008867A8">
        <w:t>s</w:t>
      </w:r>
      <w:r w:rsidR="00BD31E7">
        <w:t xml:space="preserve"> on the </w:t>
      </w:r>
      <w:r w:rsidR="00A93468">
        <w:t>intended direction</w:t>
      </w:r>
      <w:r w:rsidR="00BF1DA1">
        <w:t>, while in unfamiliar routes</w:t>
      </w:r>
      <w:r w:rsidR="005340B6">
        <w:t xml:space="preserve">, </w:t>
      </w:r>
      <w:r w:rsidR="00933E1C">
        <w:t>gaze tend to focus on the previously encoded cue</w:t>
      </w:r>
      <w:r w:rsidR="00BF1DA1">
        <w:t>s</w:t>
      </w:r>
      <w:r w:rsidR="00973F56">
        <w:t>, regardless of turning direction</w:t>
      </w:r>
      <w:r w:rsidR="0037528C">
        <w:t xml:space="preserve"> (</w:t>
      </w:r>
      <w:r w:rsidR="00993844">
        <w:t>d</w:t>
      </w:r>
      <w:r w:rsidR="0037528C">
        <w:t>e Condappa &amp; Wiener, 2016; Geisen et al., 2021).</w:t>
      </w:r>
      <w:r w:rsidR="004F7649">
        <w:t xml:space="preserve"> </w:t>
      </w:r>
      <w:r w:rsidR="004673C0">
        <w:t>I</w:t>
      </w:r>
      <w:r w:rsidR="008B74ED">
        <w:t xml:space="preserve">n </w:t>
      </w:r>
      <w:r w:rsidR="00CB637A">
        <w:t>a simple goal</w:t>
      </w:r>
      <w:r w:rsidR="00A61B2D">
        <w:t>-</w:t>
      </w:r>
      <w:r w:rsidR="00CB637A">
        <w:t>search paradigm</w:t>
      </w:r>
      <w:r w:rsidR="00BF029C">
        <w:t xml:space="preserve"> without route learning, a</w:t>
      </w:r>
      <w:r w:rsidR="00561D96">
        <w:t xml:space="preserve">llocentric knowledge </w:t>
      </w:r>
      <w:r w:rsidR="00C92532">
        <w:t>depend</w:t>
      </w:r>
      <w:r w:rsidR="0084479D">
        <w:t xml:space="preserve">ed </w:t>
      </w:r>
      <w:r w:rsidR="001A7B25">
        <w:t>the</w:t>
      </w:r>
      <w:r w:rsidR="00315320">
        <w:t xml:space="preserve"> most predictive</w:t>
      </w:r>
      <w:r w:rsidR="0084479D">
        <w:t xml:space="preserve"> </w:t>
      </w:r>
      <w:r w:rsidR="001A7B25">
        <w:t xml:space="preserve">cue </w:t>
      </w:r>
      <w:r w:rsidR="0084479D">
        <w:t xml:space="preserve">(i.e., </w:t>
      </w:r>
      <w:r w:rsidR="00856A40">
        <w:t>the nearest</w:t>
      </w:r>
      <w:r w:rsidR="007E184E">
        <w:t>)</w:t>
      </w:r>
      <w:r w:rsidR="00793A2C">
        <w:t xml:space="preserve"> (Negen et al., 2021)</w:t>
      </w:r>
      <w:r w:rsidR="00204537">
        <w:t xml:space="preserve">, </w:t>
      </w:r>
      <w:r w:rsidR="007E184E">
        <w:t>implying</w:t>
      </w:r>
      <w:r w:rsidR="00204537">
        <w:t xml:space="preserve"> that allocentric </w:t>
      </w:r>
      <w:r w:rsidR="00A61D89">
        <w:t>navigation</w:t>
      </w:r>
      <w:r w:rsidR="00204537">
        <w:t xml:space="preserve"> </w:t>
      </w:r>
      <w:r w:rsidR="001A7EBA">
        <w:t xml:space="preserve">in longer distances </w:t>
      </w:r>
      <w:r w:rsidR="00EB7CB2">
        <w:t>may depend</w:t>
      </w:r>
      <w:r w:rsidR="00204537">
        <w:t xml:space="preserve"> on </w:t>
      </w:r>
      <w:r w:rsidR="007E184E">
        <w:t>multiple</w:t>
      </w:r>
      <w:r w:rsidR="00204537">
        <w:t xml:space="preserve"> </w:t>
      </w:r>
      <w:r w:rsidR="00A61D89">
        <w:t>selected landmarks</w:t>
      </w:r>
      <w:r w:rsidR="004E7E1E">
        <w:t>.</w:t>
      </w:r>
      <w:r w:rsidR="00046DA0">
        <w:t xml:space="preserve"> </w:t>
      </w:r>
      <w:r w:rsidR="007E184E">
        <w:t>As</w:t>
      </w:r>
      <w:r w:rsidR="00462D1E">
        <w:t xml:space="preserve"> gaze</w:t>
      </w:r>
      <w:r w:rsidR="007E184E">
        <w:t>-</w:t>
      </w:r>
      <w:r w:rsidR="00462D1E">
        <w:t>chaining pattern</w:t>
      </w:r>
      <w:r w:rsidR="007E184E">
        <w:t>s</w:t>
      </w:r>
      <w:r w:rsidR="00462D1E">
        <w:t xml:space="preserve"> may relate to one’s navigation preference, </w:t>
      </w:r>
      <w:r w:rsidR="007709FE">
        <w:t xml:space="preserve">this study aims to investigate the </w:t>
      </w:r>
      <w:r w:rsidR="00B50B2C">
        <w:t xml:space="preserve">association between gaze behaviour </w:t>
      </w:r>
      <w:r w:rsidR="00CC68B8">
        <w:t>across</w:t>
      </w:r>
      <w:r w:rsidR="00B50B2C">
        <w:t xml:space="preserve"> trials and navigation strategy. </w:t>
      </w:r>
      <w:r w:rsidR="009A6DE0">
        <w:t xml:space="preserve"> </w:t>
      </w:r>
    </w:p>
    <w:p w14:paraId="3A79C248" w14:textId="79E14829" w:rsidR="00E128C5" w:rsidRPr="007F7E1D" w:rsidRDefault="00F16EC5" w:rsidP="006F1718">
      <w:pPr>
        <w:spacing w:line="480" w:lineRule="auto"/>
      </w:pPr>
      <w:r>
        <w:tab/>
      </w:r>
      <w:r w:rsidR="00E617CB">
        <w:t xml:space="preserve">Though </w:t>
      </w:r>
      <w:r w:rsidR="00D339E3">
        <w:t xml:space="preserve">knowledge for the non-preferred strategy can be </w:t>
      </w:r>
      <w:r w:rsidR="00006F38">
        <w:t>acquired</w:t>
      </w:r>
      <w:r w:rsidR="00D339E3">
        <w:t xml:space="preserve"> (Boone et al., </w:t>
      </w:r>
      <w:r w:rsidR="002D31F3">
        <w:t xml:space="preserve">2019; </w:t>
      </w:r>
      <w:r w:rsidR="00D339E3">
        <w:t>Furman et al., 2014)</w:t>
      </w:r>
      <w:r w:rsidR="002D31F3">
        <w:t xml:space="preserve">, </w:t>
      </w:r>
      <w:r w:rsidR="00006F38">
        <w:t xml:space="preserve">discrepancies between egocentric and allocentric </w:t>
      </w:r>
      <w:r w:rsidR="00024084">
        <w:t xml:space="preserve">knowledge have been </w:t>
      </w:r>
      <w:r w:rsidR="00287129">
        <w:t>linked to</w:t>
      </w:r>
      <w:r w:rsidR="00CB0592">
        <w:t xml:space="preserve"> factors</w:t>
      </w:r>
      <w:r w:rsidR="00287129">
        <w:t xml:space="preserve"> like</w:t>
      </w:r>
      <w:r w:rsidR="0077652C">
        <w:t xml:space="preserve"> gender, spatial abilities, </w:t>
      </w:r>
      <w:r w:rsidR="0091001E">
        <w:t>and task</w:t>
      </w:r>
      <w:r w:rsidR="00CF3095">
        <w:t>-specific</w:t>
      </w:r>
      <w:r w:rsidR="0091001E">
        <w:t xml:space="preserve"> </w:t>
      </w:r>
      <w:r w:rsidR="00DD55AC">
        <w:t>variables</w:t>
      </w:r>
      <w:r w:rsidR="00CB0592">
        <w:t>.</w:t>
      </w:r>
    </w:p>
    <w:p w14:paraId="0EEC3E91" w14:textId="53C4A84F" w:rsidR="00C65A54" w:rsidRPr="00CB0592" w:rsidRDefault="00184889" w:rsidP="006F1718">
      <w:pPr>
        <w:spacing w:line="480" w:lineRule="auto"/>
        <w:rPr>
          <w:b/>
          <w:bCs/>
        </w:rPr>
      </w:pPr>
      <w:r>
        <w:rPr>
          <w:b/>
          <w:bCs/>
        </w:rPr>
        <w:lastRenderedPageBreak/>
        <w:t>Sex difference</w:t>
      </w:r>
    </w:p>
    <w:p w14:paraId="047F0EDE" w14:textId="51B4F4D2" w:rsidR="007740F3" w:rsidRDefault="00CB0592" w:rsidP="006F1718">
      <w:pPr>
        <w:spacing w:line="480" w:lineRule="auto"/>
      </w:pPr>
      <w:r>
        <w:tab/>
      </w:r>
      <w:r w:rsidR="005120D7">
        <w:t xml:space="preserve"> </w:t>
      </w:r>
      <w:r w:rsidR="00B64860">
        <w:t>Previous studies found that m</w:t>
      </w:r>
      <w:r w:rsidR="00BD1055">
        <w:t xml:space="preserve">ales tend to outperform females in </w:t>
      </w:r>
      <w:r w:rsidR="008439D7">
        <w:t>estimating target location</w:t>
      </w:r>
      <w:r w:rsidR="004A2E68">
        <w:t xml:space="preserve"> with reference to other landmarks (indicative of allocentric knowledge)</w:t>
      </w:r>
      <w:r w:rsidR="00EF3FE0">
        <w:t xml:space="preserve"> and</w:t>
      </w:r>
      <w:r w:rsidR="002368BF">
        <w:t xml:space="preserve"> </w:t>
      </w:r>
      <w:r w:rsidR="004A2E68">
        <w:t>re-tracing a learnt route (indicative of egocentric knowledge) (Nazareth et al., 2019)</w:t>
      </w:r>
      <w:r w:rsidR="00827435">
        <w:t xml:space="preserve">. When given free choice, males and females perform equally </w:t>
      </w:r>
      <w:r w:rsidR="000B77C8">
        <w:t xml:space="preserve">accurate in </w:t>
      </w:r>
      <w:r w:rsidR="00CF0BA9">
        <w:t>estimating</w:t>
      </w:r>
      <w:r w:rsidR="000B77C8">
        <w:t xml:space="preserve"> goal</w:t>
      </w:r>
      <w:r w:rsidR="00CF0BA9">
        <w:t xml:space="preserve"> location</w:t>
      </w:r>
      <w:r w:rsidR="000B77C8">
        <w:t>, but males tend to be quicker and use shortcut</w:t>
      </w:r>
      <w:r w:rsidR="00871215">
        <w:t>s</w:t>
      </w:r>
      <w:r w:rsidR="000B77C8">
        <w:t xml:space="preserve">, while females tend to follow </w:t>
      </w:r>
      <w:r w:rsidR="00CF12E2">
        <w:t>the learnt route (</w:t>
      </w:r>
      <w:r w:rsidR="00D517BF">
        <w:t>Boone et al., 2018; Nazareth et al., 2019</w:t>
      </w:r>
      <w:r w:rsidR="00CF12E2">
        <w:t>)</w:t>
      </w:r>
      <w:r w:rsidR="00D517BF">
        <w:t>.</w:t>
      </w:r>
      <w:r w:rsidR="001D590C">
        <w:t xml:space="preserve"> </w:t>
      </w:r>
    </w:p>
    <w:p w14:paraId="4CC03759" w14:textId="021777DC" w:rsidR="009E3453" w:rsidRDefault="009E3453" w:rsidP="007740F3">
      <w:pPr>
        <w:spacing w:line="480" w:lineRule="auto"/>
        <w:ind w:firstLine="720"/>
      </w:pPr>
      <w:r>
        <w:t xml:space="preserve">These trends, however, are inconclusive </w:t>
      </w:r>
      <w:r w:rsidR="00BE69BA">
        <w:t xml:space="preserve">for </w:t>
      </w:r>
      <w:r w:rsidR="006265D1">
        <w:t>summarizing</w:t>
      </w:r>
      <w:r w:rsidR="007E5D8A">
        <w:t xml:space="preserve"> sex-specific spatial learning</w:t>
      </w:r>
      <w:r w:rsidR="00AB36DD">
        <w:t xml:space="preserve"> abilit</w:t>
      </w:r>
      <w:r w:rsidR="00AC745A">
        <w:t>ies</w:t>
      </w:r>
      <w:r w:rsidR="00972CCB">
        <w:t xml:space="preserve"> and navigation preference</w:t>
      </w:r>
      <w:r w:rsidR="009B3BF8">
        <w:t>, as</w:t>
      </w:r>
      <w:r w:rsidR="00D0544B">
        <w:t xml:space="preserve"> </w:t>
      </w:r>
      <w:r w:rsidR="00EA48F8">
        <w:t>task-specific variables</w:t>
      </w:r>
      <w:r w:rsidR="00302A5C">
        <w:t xml:space="preserve"> can bias </w:t>
      </w:r>
      <w:r w:rsidR="006265D1">
        <w:t>strategy choice</w:t>
      </w:r>
      <w:r w:rsidR="00304FF1">
        <w:t xml:space="preserve">. For example, </w:t>
      </w:r>
      <w:r w:rsidR="00607328">
        <w:t>small</w:t>
      </w:r>
      <w:r w:rsidR="00D40248">
        <w:t>er</w:t>
      </w:r>
      <w:r w:rsidR="00607328">
        <w:t xml:space="preserve"> environment </w:t>
      </w:r>
      <w:r w:rsidR="004A0C95">
        <w:t>favour</w:t>
      </w:r>
      <w:r w:rsidR="00D40248">
        <w:t>s</w:t>
      </w:r>
      <w:r w:rsidR="004A0C95">
        <w:t xml:space="preserve"> egocentric navigation</w:t>
      </w:r>
      <w:r w:rsidR="00607328">
        <w:t>, whi</w:t>
      </w:r>
      <w:r w:rsidR="00172D5A">
        <w:t xml:space="preserve">le </w:t>
      </w:r>
      <w:r w:rsidR="00607328">
        <w:t xml:space="preserve">larger environment </w:t>
      </w:r>
      <w:r w:rsidR="004A0C95">
        <w:t>favour</w:t>
      </w:r>
      <w:r w:rsidR="00D40248">
        <w:t>s</w:t>
      </w:r>
      <w:r w:rsidR="004A0C95">
        <w:t xml:space="preserve"> allocentric navigation</w:t>
      </w:r>
      <w:r w:rsidR="000E1A65">
        <w:t xml:space="preserve"> </w:t>
      </w:r>
      <w:r w:rsidR="004A0C95">
        <w:t>(</w:t>
      </w:r>
      <w:r w:rsidR="00593F1F">
        <w:t>Segula</w:t>
      </w:r>
      <w:r w:rsidR="00FE4E71">
        <w:t>, 2017</w:t>
      </w:r>
      <w:r w:rsidR="004A0C95">
        <w:t>)</w:t>
      </w:r>
      <w:r w:rsidR="00593F1F">
        <w:t xml:space="preserve">. </w:t>
      </w:r>
      <w:r w:rsidR="007E618F">
        <w:t>Virtual Morris water maze (v</w:t>
      </w:r>
      <w:r w:rsidR="00353AD4">
        <w:t xml:space="preserve">MWM) also found larger </w:t>
      </w:r>
      <w:r w:rsidR="00821F3E">
        <w:t xml:space="preserve">male advantage </w:t>
      </w:r>
      <w:r w:rsidR="00BB07BE">
        <w:t xml:space="preserve">in spatial learning </w:t>
      </w:r>
      <w:r w:rsidR="00821F3E">
        <w:t xml:space="preserve">compared to </w:t>
      </w:r>
      <w:r w:rsidR="00CF3095">
        <w:t xml:space="preserve">closed or open environments (Nazareth et al., 2019). </w:t>
      </w:r>
    </w:p>
    <w:p w14:paraId="0476C6F8" w14:textId="2F898352" w:rsidR="00A224EE" w:rsidRPr="00A224EE" w:rsidRDefault="00646D58" w:rsidP="006F1718">
      <w:pPr>
        <w:spacing w:line="480" w:lineRule="auto"/>
        <w:rPr>
          <w:b/>
          <w:bCs/>
        </w:rPr>
      </w:pPr>
      <w:r w:rsidRPr="00A224EE">
        <w:rPr>
          <w:b/>
          <w:bCs/>
        </w:rPr>
        <w:t>Spatial abilities</w:t>
      </w:r>
    </w:p>
    <w:p w14:paraId="35941C9D" w14:textId="62619171" w:rsidR="00646D58" w:rsidRDefault="00A224EE" w:rsidP="006F1718">
      <w:pPr>
        <w:spacing w:line="480" w:lineRule="auto"/>
      </w:pPr>
      <w:r>
        <w:tab/>
      </w:r>
      <w:r w:rsidR="000B54EC">
        <w:t>S</w:t>
      </w:r>
      <w:r w:rsidR="0022316F">
        <w:t>patial orientation (</w:t>
      </w:r>
      <w:r w:rsidR="002E44A9">
        <w:t>SO</w:t>
      </w:r>
      <w:r w:rsidR="0022316F">
        <w:t>)</w:t>
      </w:r>
      <w:r w:rsidR="002E44A9">
        <w:t xml:space="preserve"> refers to the ability to manipulate perspectives </w:t>
      </w:r>
      <w:r w:rsidR="00FE1A7C">
        <w:t xml:space="preserve">(Buckley et al., 2024). </w:t>
      </w:r>
      <w:r w:rsidR="00D35EFA">
        <w:t>It is</w:t>
      </w:r>
      <w:r w:rsidR="00641EE8">
        <w:t xml:space="preserve"> associated</w:t>
      </w:r>
      <w:r w:rsidR="0060412C">
        <w:t xml:space="preserve"> with </w:t>
      </w:r>
      <w:r w:rsidR="009A42D4">
        <w:t xml:space="preserve">the precision of </w:t>
      </w:r>
      <w:r w:rsidR="00131E4B">
        <w:t xml:space="preserve">maps </w:t>
      </w:r>
      <w:r w:rsidR="00DB60F9">
        <w:t>constructed</w:t>
      </w:r>
      <w:r w:rsidR="00131E4B">
        <w:t xml:space="preserve"> after exploring</w:t>
      </w:r>
      <w:r w:rsidR="004A40C6">
        <w:t xml:space="preserve"> a virtual city</w:t>
      </w:r>
      <w:r w:rsidR="00D35EFA">
        <w:t xml:space="preserve"> (Keller &amp; Sutton, 2022) and </w:t>
      </w:r>
      <w:r w:rsidR="005164C2">
        <w:t>shortcutting performance (Meneghetti et al., 2021)</w:t>
      </w:r>
      <w:r w:rsidR="004A40C6">
        <w:t xml:space="preserve">, suggesting </w:t>
      </w:r>
      <w:r w:rsidR="002D4C09">
        <w:t>its role in</w:t>
      </w:r>
      <w:r w:rsidR="004A40C6">
        <w:t xml:space="preserve"> </w:t>
      </w:r>
      <w:r w:rsidR="007375CA">
        <w:t>alternating</w:t>
      </w:r>
      <w:r w:rsidR="00A07A18">
        <w:t xml:space="preserve"> 2D and 3D</w:t>
      </w:r>
      <w:r w:rsidR="007375CA">
        <w:t xml:space="preserve"> </w:t>
      </w:r>
      <w:r w:rsidR="008F5621">
        <w:t>viewpoints</w:t>
      </w:r>
      <w:r w:rsidR="00235DCE">
        <w:t xml:space="preserve">, which supports the construction of </w:t>
      </w:r>
      <w:r w:rsidR="00814157">
        <w:t>configurational</w:t>
      </w:r>
      <w:r w:rsidR="00235DCE">
        <w:t xml:space="preserve"> representation</w:t>
      </w:r>
      <w:r w:rsidR="00A83663">
        <w:t xml:space="preserve"> of the environment</w:t>
      </w:r>
      <w:r w:rsidR="008F5621">
        <w:t xml:space="preserve">. </w:t>
      </w:r>
    </w:p>
    <w:p w14:paraId="7D5C1902" w14:textId="2F62C4E7" w:rsidR="00E128C5" w:rsidRPr="00E77262" w:rsidRDefault="00AA0698" w:rsidP="00E77262">
      <w:pPr>
        <w:spacing w:line="480" w:lineRule="auto"/>
        <w:ind w:firstLine="720"/>
      </w:pPr>
      <w:r>
        <w:t>Visuospatial working memory (VSWM) refers to the capacity to store visual and spatial information simultaneously</w:t>
      </w:r>
      <w:r w:rsidR="00C725BF">
        <w:t>, and it is found to be better in males than females</w:t>
      </w:r>
      <w:r>
        <w:t xml:space="preserve"> (Voyer et al., 2017)</w:t>
      </w:r>
      <w:r w:rsidR="000B54EC">
        <w:t>.</w:t>
      </w:r>
      <w:r w:rsidR="006C0BA1">
        <w:t xml:space="preserve"> </w:t>
      </w:r>
      <w:r w:rsidR="003D071F">
        <w:t xml:space="preserve">Less route </w:t>
      </w:r>
      <w:r w:rsidR="00F7297C">
        <w:t>tracing err</w:t>
      </w:r>
      <w:r w:rsidR="006B7E5F">
        <w:t>or, that is, following the trained route, is found among people with higher VSWM capacity</w:t>
      </w:r>
      <w:r w:rsidR="007D52C3">
        <w:t>, suggesting its role in remembering landmark sequence</w:t>
      </w:r>
      <w:r w:rsidR="00A77BD3">
        <w:t xml:space="preserve"> that supports egocentric navigation</w:t>
      </w:r>
      <w:r w:rsidR="00C858C0">
        <w:t xml:space="preserve"> (Meneghetti et al., 2021). </w:t>
      </w:r>
    </w:p>
    <w:p w14:paraId="3CA72492" w14:textId="6C1F06FD" w:rsidR="00DC09BE" w:rsidRPr="00CE4C30" w:rsidRDefault="00DC09BE" w:rsidP="00CE4C30">
      <w:pPr>
        <w:spacing w:line="480" w:lineRule="auto"/>
        <w:jc w:val="center"/>
        <w:rPr>
          <w:b/>
          <w:bCs/>
        </w:rPr>
      </w:pPr>
      <w:r w:rsidRPr="00CE4C30">
        <w:rPr>
          <w:b/>
          <w:bCs/>
        </w:rPr>
        <w:t>Part 2: Gap in literature</w:t>
      </w:r>
    </w:p>
    <w:p w14:paraId="7B544991" w14:textId="4CD7946C" w:rsidR="00BD1FAC" w:rsidRDefault="00BD1FAC" w:rsidP="00BD1FAC">
      <w:pPr>
        <w:spacing w:line="480" w:lineRule="auto"/>
        <w:ind w:firstLine="720"/>
      </w:pPr>
      <w:r>
        <w:lastRenderedPageBreak/>
        <w:t>Both spatial abilities may possibly</w:t>
      </w:r>
      <w:r w:rsidRPr="00C26ED1">
        <w:t xml:space="preserve"> </w:t>
      </w:r>
      <w:r>
        <w:t xml:space="preserve">support </w:t>
      </w:r>
      <w:r w:rsidRPr="00C26ED1">
        <w:t xml:space="preserve">different types of spatial learning. Buckley et al. </w:t>
      </w:r>
      <w:r>
        <w:t>(</w:t>
      </w:r>
      <w:r w:rsidRPr="00C26ED1">
        <w:t>2024</w:t>
      </w:r>
      <w:r>
        <w:t xml:space="preserve">) </w:t>
      </w:r>
      <w:r w:rsidRPr="00C26ED1">
        <w:t>suggests that people are more likely to use route</w:t>
      </w:r>
      <w:r w:rsidR="002A3D7E">
        <w:t>-</w:t>
      </w:r>
      <w:r w:rsidRPr="00C26ED1">
        <w:t xml:space="preserve">tracing rather than shortcutting after learning a complex route, whereas the opposite is true for simpler routes. Additionally, strong shortcutters do not necessarily excel in sequence or landmark following (Geisen et al., 2021). However, it remains unclear whether </w:t>
      </w:r>
      <w:r w:rsidR="00644C32">
        <w:t>spatial</w:t>
      </w:r>
      <w:r w:rsidRPr="00C26ED1">
        <w:t xml:space="preserve"> abilities influence navigation preferences or how gender factors into this relationship.</w:t>
      </w:r>
    </w:p>
    <w:p w14:paraId="02AA68B6" w14:textId="62511042" w:rsidR="00BD1FAC" w:rsidRDefault="004B07F0" w:rsidP="004B07F0">
      <w:pPr>
        <w:spacing w:line="480" w:lineRule="auto"/>
      </w:pPr>
      <w:r>
        <w:tab/>
      </w:r>
      <w:r w:rsidR="00695EE7" w:rsidRPr="00695EE7">
        <w:t>Given gender and spatial ability differences in spatial learning, gaze behaviour—reflecting attention</w:t>
      </w:r>
      <w:r w:rsidR="007B6F69">
        <w:t xml:space="preserve"> locus</w:t>
      </w:r>
      <w:r w:rsidR="00695EE7" w:rsidRPr="00695EE7">
        <w:t>—may also vary across these factors. Keller &amp; Sutton (2022) found no difference in landmark fixations across SO levels during a map-construction task, though the explicit goal may have influenced attention</w:t>
      </w:r>
      <w:r w:rsidR="00154DA5">
        <w:t xml:space="preserve"> allocation</w:t>
      </w:r>
      <w:r w:rsidR="00695EE7" w:rsidRPr="00695EE7">
        <w:t>. It remains unclear whether gaze patterns differ under more natural navigation conditions. Investigating gaze behaviour, especially cue selection in DSP and forced strategy trials, may offer deeper insights into spatial learning processes.</w:t>
      </w:r>
      <w:r w:rsidR="00275CC6">
        <w:t xml:space="preserve"> </w:t>
      </w:r>
    </w:p>
    <w:p w14:paraId="7AE3BB46" w14:textId="18C1C58A" w:rsidR="00E128C5" w:rsidRPr="00444301" w:rsidRDefault="00923EA9" w:rsidP="00444301">
      <w:pPr>
        <w:spacing w:line="480" w:lineRule="auto"/>
      </w:pPr>
      <w:r>
        <w:tab/>
      </w:r>
      <w:r w:rsidR="008E4EA2">
        <w:t xml:space="preserve">Furthermore, previous studies </w:t>
      </w:r>
      <w:r w:rsidR="00341448">
        <w:t xml:space="preserve">have </w:t>
      </w:r>
      <w:r w:rsidR="00367901">
        <w:t>used varied</w:t>
      </w:r>
      <w:r w:rsidR="002D686B">
        <w:t xml:space="preserve"> environments</w:t>
      </w:r>
      <w:r w:rsidR="002A4063">
        <w:t xml:space="preserve">—differing in </w:t>
      </w:r>
      <w:r w:rsidR="00726616">
        <w:t xml:space="preserve">scale, </w:t>
      </w:r>
      <w:r w:rsidR="00236261">
        <w:t>maze type (vMWM or closed corridors</w:t>
      </w:r>
      <w:r w:rsidR="00395F06">
        <w:t xml:space="preserve"> maze</w:t>
      </w:r>
      <w:r w:rsidR="00236261">
        <w:t xml:space="preserve">) and </w:t>
      </w:r>
      <w:r w:rsidR="00E77639">
        <w:t>cue type (</w:t>
      </w:r>
      <w:r w:rsidR="00521498">
        <w:t>intra-maze or extra-maze</w:t>
      </w:r>
      <w:r w:rsidR="00C562ED">
        <w:t xml:space="preserve">; </w:t>
      </w:r>
      <w:r w:rsidR="00E77639">
        <w:t>proximal or distal) (</w:t>
      </w:r>
      <w:r w:rsidR="002A4063">
        <w:t xml:space="preserve">see review: </w:t>
      </w:r>
      <w:r w:rsidR="00E77639">
        <w:t>Nazareth et al., 2019)</w:t>
      </w:r>
      <w:r w:rsidR="00BC2935">
        <w:t>.</w:t>
      </w:r>
      <w:r w:rsidR="00DA3E4F">
        <w:t xml:space="preserve"> </w:t>
      </w:r>
      <w:r w:rsidR="00185FCB">
        <w:t>These differences can influence spatial learning</w:t>
      </w:r>
      <w:r w:rsidR="001340A4">
        <w:t xml:space="preserve">, </w:t>
      </w:r>
      <w:r w:rsidR="00726616">
        <w:t xml:space="preserve">for </w:t>
      </w:r>
      <w:r w:rsidR="00185FCB">
        <w:t>instance</w:t>
      </w:r>
      <w:r w:rsidR="00726616">
        <w:t>,</w:t>
      </w:r>
      <w:r w:rsidR="001340A4">
        <w:t xml:space="preserve"> corridors</w:t>
      </w:r>
      <w:r w:rsidR="00395F06">
        <w:t xml:space="preserve"> may </w:t>
      </w:r>
      <w:r w:rsidR="00F179A3">
        <w:t xml:space="preserve">still serve as navigation cues after </w:t>
      </w:r>
      <w:r w:rsidR="00C93127">
        <w:t>removing</w:t>
      </w:r>
      <w:r w:rsidR="00F179A3">
        <w:t xml:space="preserve"> prominent landmarks</w:t>
      </w:r>
      <w:r w:rsidR="00B00BDD">
        <w:t xml:space="preserve">. </w:t>
      </w:r>
      <w:r w:rsidR="00F64EEA">
        <w:t xml:space="preserve">Also, the </w:t>
      </w:r>
      <w:r w:rsidR="00935B8E">
        <w:t xml:space="preserve">navigation strategy selected may </w:t>
      </w:r>
      <w:r w:rsidR="000C5F85">
        <w:t xml:space="preserve">vary </w:t>
      </w:r>
      <w:r w:rsidR="000A7EEE">
        <w:t>with</w:t>
      </w:r>
      <w:r w:rsidR="000C5F85">
        <w:t xml:space="preserve"> the</w:t>
      </w:r>
      <w:r w:rsidR="00935B8E">
        <w:t xml:space="preserve"> environment, </w:t>
      </w:r>
      <w:r w:rsidR="000A7EEE">
        <w:t>shaping</w:t>
      </w:r>
      <w:r w:rsidR="0033564C">
        <w:t xml:space="preserve"> </w:t>
      </w:r>
      <w:r w:rsidR="0074575F">
        <w:t>encoded representations</w:t>
      </w:r>
      <w:r w:rsidR="00B00BDD">
        <w:t xml:space="preserve">, </w:t>
      </w:r>
      <w:r w:rsidR="00C65BEF">
        <w:t xml:space="preserve">and </w:t>
      </w:r>
      <w:r w:rsidR="0074575F">
        <w:t xml:space="preserve">limiting the generalizability of </w:t>
      </w:r>
      <w:r w:rsidR="000F3618">
        <w:t>findings into</w:t>
      </w:r>
      <w:r w:rsidR="00E36627">
        <w:t xml:space="preserve"> real-life navigation</w:t>
      </w:r>
      <w:r w:rsidR="007109D6">
        <w:t xml:space="preserve">. </w:t>
      </w:r>
    </w:p>
    <w:p w14:paraId="04BC2AA3" w14:textId="513860BB" w:rsidR="00CE4C30" w:rsidRPr="00C17276" w:rsidRDefault="00CE4C30" w:rsidP="00C17276">
      <w:pPr>
        <w:spacing w:line="480" w:lineRule="auto"/>
        <w:jc w:val="center"/>
        <w:rPr>
          <w:b/>
          <w:bCs/>
        </w:rPr>
      </w:pPr>
      <w:r w:rsidRPr="00C17276">
        <w:rPr>
          <w:b/>
          <w:bCs/>
        </w:rPr>
        <w:t xml:space="preserve">Part 3: </w:t>
      </w:r>
      <w:r w:rsidR="00D84E4D" w:rsidRPr="00C17276">
        <w:rPr>
          <w:b/>
          <w:bCs/>
        </w:rPr>
        <w:t>Research questions</w:t>
      </w:r>
    </w:p>
    <w:p w14:paraId="484BEB8A" w14:textId="5639B83E" w:rsidR="00BA510F" w:rsidRDefault="00747234" w:rsidP="008B293B">
      <w:pPr>
        <w:spacing w:line="480" w:lineRule="auto"/>
        <w:rPr>
          <w:lang w:val="en-US"/>
        </w:rPr>
      </w:pPr>
      <w:r>
        <w:rPr>
          <w:lang w:val="en-US"/>
        </w:rPr>
        <w:tab/>
      </w:r>
      <w:r w:rsidR="00ED1781">
        <w:rPr>
          <w:lang w:val="en-US"/>
        </w:rPr>
        <w:t>In DSP studies,</w:t>
      </w:r>
      <w:r w:rsidR="00B9495C">
        <w:rPr>
          <w:lang w:val="en-US"/>
        </w:rPr>
        <w:t xml:space="preserve"> females tend to </w:t>
      </w:r>
      <w:r w:rsidR="00FA3105">
        <w:rPr>
          <w:lang w:val="en-US"/>
        </w:rPr>
        <w:t>adopt</w:t>
      </w:r>
      <w:r w:rsidR="00ED1781">
        <w:rPr>
          <w:lang w:val="en-US"/>
        </w:rPr>
        <w:t xml:space="preserve"> egocentric route following, while males tend to adopt allocentric shortcutting (</w:t>
      </w:r>
      <w:r w:rsidR="00F03545">
        <w:rPr>
          <w:lang w:val="en-US"/>
        </w:rPr>
        <w:t>Boone et al., 2018</w:t>
      </w:r>
      <w:r w:rsidR="00ED1781">
        <w:rPr>
          <w:lang w:val="en-US"/>
        </w:rPr>
        <w:t>)</w:t>
      </w:r>
      <w:r w:rsidR="00F03545">
        <w:rPr>
          <w:lang w:val="en-US"/>
        </w:rPr>
        <w:t xml:space="preserve">. </w:t>
      </w:r>
      <w:r w:rsidR="0075116D">
        <w:rPr>
          <w:lang w:val="en-US"/>
        </w:rPr>
        <w:t>In terms of spatial abilities, SO and VSWM has been suggested to respectively support allocentric and egocentric knowledge acquisition. R</w:t>
      </w:r>
      <w:r w:rsidR="00F03545">
        <w:rPr>
          <w:lang w:val="en-US"/>
        </w:rPr>
        <w:t xml:space="preserve">ather than gender, </w:t>
      </w:r>
      <w:r w:rsidR="0075116D">
        <w:rPr>
          <w:lang w:val="en-US"/>
        </w:rPr>
        <w:t xml:space="preserve">however, </w:t>
      </w:r>
      <w:r w:rsidR="00F03545">
        <w:rPr>
          <w:lang w:val="en-US"/>
        </w:rPr>
        <w:t xml:space="preserve">performance </w:t>
      </w:r>
      <w:r w:rsidR="00206A4E">
        <w:rPr>
          <w:lang w:val="en-US"/>
        </w:rPr>
        <w:t xml:space="preserve">in spatial knowledge </w:t>
      </w:r>
      <w:r w:rsidR="00F03545">
        <w:rPr>
          <w:lang w:val="en-US"/>
        </w:rPr>
        <w:t xml:space="preserve">is </w:t>
      </w:r>
      <w:r w:rsidR="00C87318">
        <w:rPr>
          <w:lang w:val="en-US"/>
        </w:rPr>
        <w:t xml:space="preserve">suggested to be </w:t>
      </w:r>
      <w:r w:rsidR="00F03545">
        <w:rPr>
          <w:lang w:val="en-US"/>
        </w:rPr>
        <w:t>determined by whether the task matches one’s navigation preference</w:t>
      </w:r>
      <w:r w:rsidR="0005328E">
        <w:rPr>
          <w:lang w:val="en-US"/>
        </w:rPr>
        <w:t xml:space="preserve">, which </w:t>
      </w:r>
      <w:r w:rsidR="00D626EB">
        <w:rPr>
          <w:lang w:val="en-US"/>
        </w:rPr>
        <w:t xml:space="preserve">largely </w:t>
      </w:r>
      <w:r w:rsidR="00D626EB">
        <w:rPr>
          <w:lang w:val="en-US"/>
        </w:rPr>
        <w:lastRenderedPageBreak/>
        <w:t>depends on the</w:t>
      </w:r>
      <w:r w:rsidR="0005328E">
        <w:rPr>
          <w:lang w:val="en-US"/>
        </w:rPr>
        <w:t xml:space="preserve"> task environment and instructions</w:t>
      </w:r>
      <w:r w:rsidR="00F03545">
        <w:rPr>
          <w:lang w:val="en-US"/>
        </w:rPr>
        <w:t xml:space="preserve"> (Ferguson et al., 2019).</w:t>
      </w:r>
      <w:r w:rsidR="00AC090B">
        <w:rPr>
          <w:lang w:val="en-US"/>
        </w:rPr>
        <w:t xml:space="preserve"> </w:t>
      </w:r>
      <w:r w:rsidR="008B293B">
        <w:rPr>
          <w:lang w:val="en-US"/>
        </w:rPr>
        <w:t>This study examine</w:t>
      </w:r>
      <w:r w:rsidR="00B924D4">
        <w:rPr>
          <w:lang w:val="en-US"/>
        </w:rPr>
        <w:t>s</w:t>
      </w:r>
      <w:r w:rsidR="008B293B">
        <w:rPr>
          <w:lang w:val="en-US"/>
        </w:rPr>
        <w:t>: (1) whether</w:t>
      </w:r>
      <w:r w:rsidR="001B1D44" w:rsidRPr="008B293B">
        <w:rPr>
          <w:lang w:val="en-US"/>
        </w:rPr>
        <w:t xml:space="preserve"> sex </w:t>
      </w:r>
      <w:r w:rsidR="008B293B">
        <w:rPr>
          <w:lang w:val="en-US"/>
        </w:rPr>
        <w:t xml:space="preserve">is </w:t>
      </w:r>
      <w:r w:rsidR="001B1D44" w:rsidRPr="008B293B">
        <w:rPr>
          <w:lang w:val="en-US"/>
        </w:rPr>
        <w:t>associated with spatial abilities</w:t>
      </w:r>
      <w:r w:rsidR="008B293B">
        <w:rPr>
          <w:lang w:val="en-US"/>
        </w:rPr>
        <w:t>; (2) whether</w:t>
      </w:r>
      <w:r w:rsidR="00BA510F" w:rsidRPr="008B293B">
        <w:rPr>
          <w:lang w:val="en-US"/>
        </w:rPr>
        <w:t xml:space="preserve"> sex and spatial abilities</w:t>
      </w:r>
      <w:r w:rsidR="00B86D43">
        <w:rPr>
          <w:lang w:val="en-US"/>
        </w:rPr>
        <w:t>, independently or interactively,</w:t>
      </w:r>
      <w:r w:rsidR="00BA510F" w:rsidRPr="008B293B">
        <w:rPr>
          <w:lang w:val="en-US"/>
        </w:rPr>
        <w:t xml:space="preserve"> influence participants’ navigation preference</w:t>
      </w:r>
      <w:r w:rsidR="008B293B">
        <w:rPr>
          <w:lang w:val="en-US"/>
        </w:rPr>
        <w:t>; and (3) whether</w:t>
      </w:r>
      <w:r w:rsidR="00525CCF" w:rsidRPr="008B293B">
        <w:rPr>
          <w:lang w:val="en-US"/>
        </w:rPr>
        <w:t xml:space="preserve"> sex and spatial abilities</w:t>
      </w:r>
      <w:r w:rsidR="00B86D43">
        <w:rPr>
          <w:lang w:val="en-US"/>
        </w:rPr>
        <w:t>, independently or interactively,</w:t>
      </w:r>
      <w:r w:rsidR="00525CCF" w:rsidRPr="008B293B">
        <w:rPr>
          <w:lang w:val="en-US"/>
        </w:rPr>
        <w:t xml:space="preserve"> </w:t>
      </w:r>
      <w:r w:rsidR="002C5B2A" w:rsidRPr="008B293B">
        <w:rPr>
          <w:lang w:val="en-US"/>
        </w:rPr>
        <w:t xml:space="preserve">predict </w:t>
      </w:r>
      <w:r w:rsidR="00255364" w:rsidRPr="008B293B">
        <w:rPr>
          <w:lang w:val="en-US"/>
        </w:rPr>
        <w:t>participants’ spatial knowledge</w:t>
      </w:r>
      <w:r w:rsidR="00814427" w:rsidRPr="008B293B">
        <w:rPr>
          <w:lang w:val="en-US"/>
        </w:rPr>
        <w:t xml:space="preserve"> (via forced strategy trials and series of egocentric and allocentric tasks)?</w:t>
      </w:r>
    </w:p>
    <w:p w14:paraId="2F9FC43F" w14:textId="009E8602" w:rsidR="3673D082" w:rsidRDefault="3673D082" w:rsidP="59892C9E">
      <w:pPr>
        <w:spacing w:line="480" w:lineRule="auto"/>
        <w:ind w:firstLine="720"/>
        <w:rPr>
          <w:lang w:val="en-US"/>
        </w:rPr>
      </w:pPr>
      <w:r w:rsidRPr="59892C9E">
        <w:rPr>
          <w:lang w:val="en-US"/>
        </w:rPr>
        <w:t>Provided that attentional locus and selected cues may determine one’s navigation strategy, this study extends above hypotheses with eye tracking to examine: (4) whether gaze-chaining pattern, cue selection (number of cues selected and average distance from the prior fixated cue) and the magnitude of practice effect throughout training trials vary across sex, spatial abilities and navigation preferences; and (5) whether these gaze parameters predict allocentric and egocentric knowledge.</w:t>
      </w:r>
    </w:p>
    <w:p w14:paraId="4355558E" w14:textId="19BB10A8" w:rsidR="0068572E" w:rsidRPr="00322A84" w:rsidRDefault="00354EB9" w:rsidP="00CE4C30">
      <w:pPr>
        <w:spacing w:line="480" w:lineRule="auto"/>
        <w:rPr>
          <w:lang w:val="en-US"/>
        </w:rPr>
      </w:pPr>
      <w:r>
        <w:rPr>
          <w:lang w:val="en-US"/>
        </w:rPr>
        <w:tab/>
        <w:t>This study employ</w:t>
      </w:r>
      <w:r w:rsidR="00B924D4">
        <w:rPr>
          <w:lang w:val="en-US"/>
        </w:rPr>
        <w:t>s</w:t>
      </w:r>
      <w:r>
        <w:rPr>
          <w:lang w:val="en-US"/>
        </w:rPr>
        <w:t xml:space="preserve"> vMWM</w:t>
      </w:r>
      <w:r w:rsidR="007F0669">
        <w:rPr>
          <w:lang w:val="en-US"/>
        </w:rPr>
        <w:t xml:space="preserve">, which is a </w:t>
      </w:r>
      <w:r w:rsidR="00526BB2">
        <w:rPr>
          <w:lang w:val="en-US"/>
        </w:rPr>
        <w:t xml:space="preserve">“gold standard” </w:t>
      </w:r>
      <w:r w:rsidR="003929F1">
        <w:rPr>
          <w:lang w:val="en-US"/>
        </w:rPr>
        <w:t>for human spatial research (Thornberry</w:t>
      </w:r>
      <w:r w:rsidR="00DE68CB">
        <w:rPr>
          <w:lang w:val="en-US"/>
        </w:rPr>
        <w:t xml:space="preserve"> et al., 2021). </w:t>
      </w:r>
      <w:r w:rsidR="000171D0">
        <w:rPr>
          <w:lang w:val="en-US"/>
        </w:rPr>
        <w:t xml:space="preserve">Though it is less complex than real-life city layouts, </w:t>
      </w:r>
      <w:r w:rsidR="00490169">
        <w:rPr>
          <w:lang w:val="en-US"/>
        </w:rPr>
        <w:t xml:space="preserve">it is efficient </w:t>
      </w:r>
      <w:r w:rsidR="003143F7">
        <w:rPr>
          <w:lang w:val="en-US"/>
        </w:rPr>
        <w:t xml:space="preserve">for participants to </w:t>
      </w:r>
      <w:r w:rsidR="00E54525">
        <w:rPr>
          <w:lang w:val="en-US"/>
        </w:rPr>
        <w:t>learn and</w:t>
      </w:r>
      <w:r w:rsidR="003143F7">
        <w:rPr>
          <w:lang w:val="en-US"/>
        </w:rPr>
        <w:t xml:space="preserve"> allow good differentiation between allocentric and egocentric </w:t>
      </w:r>
      <w:r w:rsidR="00E54525">
        <w:rPr>
          <w:lang w:val="en-US"/>
        </w:rPr>
        <w:t>reference frames</w:t>
      </w:r>
      <w:r w:rsidR="003143F7">
        <w:rPr>
          <w:lang w:val="en-US"/>
        </w:rPr>
        <w:t xml:space="preserve">. </w:t>
      </w:r>
    </w:p>
    <w:p w14:paraId="11747BE6" w14:textId="77777777" w:rsidR="00E128C5" w:rsidRDefault="00E128C5" w:rsidP="00B7585B">
      <w:pPr>
        <w:spacing w:line="480" w:lineRule="auto"/>
        <w:jc w:val="center"/>
        <w:rPr>
          <w:b/>
          <w:bCs/>
        </w:rPr>
      </w:pPr>
    </w:p>
    <w:p w14:paraId="529F64F2" w14:textId="0D94685D" w:rsidR="0068572E" w:rsidRPr="00B7585B" w:rsidRDefault="0068572E" w:rsidP="00B7585B">
      <w:pPr>
        <w:spacing w:line="480" w:lineRule="auto"/>
        <w:jc w:val="center"/>
        <w:rPr>
          <w:b/>
          <w:bCs/>
        </w:rPr>
      </w:pPr>
      <w:r w:rsidRPr="00B7585B">
        <w:rPr>
          <w:b/>
          <w:bCs/>
        </w:rPr>
        <w:t>Part 4: Research design and methods</w:t>
      </w:r>
    </w:p>
    <w:p w14:paraId="3C55BAA6" w14:textId="77777777" w:rsidR="00822067" w:rsidRPr="002320D8" w:rsidRDefault="00822067" w:rsidP="00822067">
      <w:pPr>
        <w:spacing w:line="480" w:lineRule="auto"/>
        <w:rPr>
          <w:b/>
          <w:bCs/>
        </w:rPr>
      </w:pPr>
      <w:r w:rsidRPr="002320D8">
        <w:rPr>
          <w:b/>
          <w:bCs/>
        </w:rPr>
        <w:t>Design</w:t>
      </w:r>
      <w:r>
        <w:rPr>
          <w:b/>
          <w:bCs/>
        </w:rPr>
        <w:t xml:space="preserve"> </w:t>
      </w:r>
    </w:p>
    <w:p w14:paraId="29770C3D" w14:textId="4AB7832F" w:rsidR="00464817" w:rsidRDefault="00822067" w:rsidP="00464817">
      <w:pPr>
        <w:spacing w:line="480" w:lineRule="auto"/>
        <w:ind w:firstLine="720"/>
      </w:pPr>
      <w:r>
        <w:t xml:space="preserve">This study </w:t>
      </w:r>
      <w:r w:rsidR="00EB2A73">
        <w:t>is</w:t>
      </w:r>
      <w:r>
        <w:t xml:space="preserve"> conducted in 2 phases: flatscreen</w:t>
      </w:r>
      <w:r w:rsidR="00B4113A">
        <w:t xml:space="preserve"> (Phase 1)</w:t>
      </w:r>
      <w:r>
        <w:t xml:space="preserve">, </w:t>
      </w:r>
      <w:r w:rsidR="00B4113A">
        <w:t xml:space="preserve">and </w:t>
      </w:r>
      <w:r>
        <w:t xml:space="preserve">immersive </w:t>
      </w:r>
      <w:r w:rsidR="00FE305B">
        <w:t>virtual-reality (VR)</w:t>
      </w:r>
      <w:r w:rsidR="00B4113A">
        <w:t xml:space="preserve"> (Phase 2)</w:t>
      </w:r>
      <w:r>
        <w:t xml:space="preserve">. In the </w:t>
      </w:r>
      <w:r w:rsidR="00B4113A">
        <w:t>Phase 1</w:t>
      </w:r>
      <w:r>
        <w:t>, the independent variables are: sex</w:t>
      </w:r>
      <w:r w:rsidR="002B0611">
        <w:t>, VSWM and SO</w:t>
      </w:r>
      <w:r>
        <w:t xml:space="preserve">; the dependent variables are navigation preferences, </w:t>
      </w:r>
      <w:r w:rsidR="00B4113A">
        <w:t xml:space="preserve">allocentric, </w:t>
      </w:r>
      <w:r>
        <w:t xml:space="preserve">and egocentric task performance. </w:t>
      </w:r>
      <w:r w:rsidR="00F2775A">
        <w:t>Phase 2</w:t>
      </w:r>
      <w:r>
        <w:t xml:space="preserve"> </w:t>
      </w:r>
      <w:r w:rsidR="00B4113A">
        <w:t>use</w:t>
      </w:r>
      <w:r w:rsidR="00EB2A73">
        <w:t>s</w:t>
      </w:r>
      <w:r>
        <w:t xml:space="preserve"> the same variables as phase one</w:t>
      </w:r>
      <w:r w:rsidR="00B4113A">
        <w:t xml:space="preserve">, adding </w:t>
      </w:r>
      <w:r>
        <w:t>gaze pattern</w:t>
      </w:r>
      <w:r w:rsidR="00086439">
        <w:t xml:space="preserve"> </w:t>
      </w:r>
      <w:r>
        <w:t>via eye</w:t>
      </w:r>
      <w:r w:rsidR="002A3D7E">
        <w:t>-</w:t>
      </w:r>
      <w:r>
        <w:t xml:space="preserve">tracking in VR. </w:t>
      </w:r>
      <w:r w:rsidR="00966465">
        <w:t xml:space="preserve">The </w:t>
      </w:r>
      <w:r w:rsidR="002938E1">
        <w:t>study examine</w:t>
      </w:r>
      <w:r w:rsidR="00EB2A73">
        <w:t>s</w:t>
      </w:r>
      <w:r w:rsidR="002938E1">
        <w:t xml:space="preserve"> </w:t>
      </w:r>
      <w:r w:rsidR="00826758">
        <w:t xml:space="preserve">consistency in task performances and gaze parameters </w:t>
      </w:r>
      <w:r w:rsidR="002938E1">
        <w:t>across</w:t>
      </w:r>
      <w:r w:rsidR="00826758">
        <w:t xml:space="preserve"> navigation preference</w:t>
      </w:r>
      <w:r w:rsidR="00370012">
        <w:t>s</w:t>
      </w:r>
      <w:r w:rsidR="00151B28">
        <w:t xml:space="preserve"> and other independent variables, </w:t>
      </w:r>
      <w:r w:rsidR="002938E1">
        <w:t>followed by analysis of their interactions</w:t>
      </w:r>
      <w:r w:rsidR="00B80DFE">
        <w:t>.</w:t>
      </w:r>
    </w:p>
    <w:p w14:paraId="180C43F5" w14:textId="7CED3A66" w:rsidR="00F56568" w:rsidRPr="006A61A9" w:rsidRDefault="00F56568" w:rsidP="00F56568">
      <w:pPr>
        <w:spacing w:line="480" w:lineRule="auto"/>
        <w:rPr>
          <w:b/>
          <w:bCs/>
        </w:rPr>
      </w:pPr>
      <w:r w:rsidRPr="006A61A9">
        <w:rPr>
          <w:b/>
          <w:bCs/>
        </w:rPr>
        <w:lastRenderedPageBreak/>
        <w:t>Figure 1</w:t>
      </w:r>
    </w:p>
    <w:p w14:paraId="48B82FD4" w14:textId="17D84ADE" w:rsidR="00F56568" w:rsidRPr="006A61A9" w:rsidRDefault="00F56568" w:rsidP="00F56568">
      <w:pPr>
        <w:spacing w:line="480" w:lineRule="auto"/>
        <w:rPr>
          <w:i/>
          <w:iCs/>
        </w:rPr>
      </w:pPr>
      <w:r w:rsidRPr="006A61A9">
        <w:rPr>
          <w:i/>
          <w:iCs/>
        </w:rPr>
        <w:t>Analysis</w:t>
      </w:r>
      <w:r w:rsidR="006A61A9">
        <w:rPr>
          <w:i/>
          <w:iCs/>
        </w:rPr>
        <w:t xml:space="preserve"> P</w:t>
      </w:r>
      <w:r w:rsidRPr="006A61A9">
        <w:rPr>
          <w:i/>
          <w:iCs/>
        </w:rPr>
        <w:t xml:space="preserve">lan of </w:t>
      </w:r>
      <w:r w:rsidR="006A61A9">
        <w:rPr>
          <w:i/>
          <w:iCs/>
        </w:rPr>
        <w:t>V</w:t>
      </w:r>
      <w:r w:rsidRPr="006A61A9">
        <w:rPr>
          <w:i/>
          <w:iCs/>
        </w:rPr>
        <w:t>ariables</w:t>
      </w:r>
      <w:r w:rsidR="000D6172">
        <w:rPr>
          <w:i/>
          <w:iCs/>
        </w:rPr>
        <w:t xml:space="preserve"> (created with Mai et al., 2023)</w:t>
      </w:r>
    </w:p>
    <w:p w14:paraId="0D471C14" w14:textId="35EE21FB" w:rsidR="00EE19BA" w:rsidRPr="008D5905" w:rsidRDefault="00464817" w:rsidP="00493D10">
      <w:pPr>
        <w:spacing w:line="480" w:lineRule="auto"/>
      </w:pPr>
      <w:r w:rsidRPr="009E1A26">
        <w:rPr>
          <w:noProof/>
        </w:rPr>
        <w:drawing>
          <wp:anchor distT="0" distB="0" distL="114300" distR="114300" simplePos="0" relativeHeight="251658240" behindDoc="0" locked="0" layoutInCell="1" allowOverlap="1" wp14:anchorId="6CE81496" wp14:editId="10B7CAB7">
            <wp:simplePos x="0" y="0"/>
            <wp:positionH relativeFrom="column">
              <wp:posOffset>-635</wp:posOffset>
            </wp:positionH>
            <wp:positionV relativeFrom="paragraph">
              <wp:posOffset>123825</wp:posOffset>
            </wp:positionV>
            <wp:extent cx="5978525" cy="1812925"/>
            <wp:effectExtent l="0" t="0" r="0" b="0"/>
            <wp:wrapSquare wrapText="bothSides"/>
            <wp:docPr id="195125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59832" name=""/>
                    <pic:cNvPicPr/>
                  </pic:nvPicPr>
                  <pic:blipFill>
                    <a:blip r:embed="rId7"/>
                    <a:stretch>
                      <a:fillRect/>
                    </a:stretch>
                  </pic:blipFill>
                  <pic:spPr>
                    <a:xfrm>
                      <a:off x="0" y="0"/>
                      <a:ext cx="5978525" cy="1812925"/>
                    </a:xfrm>
                    <a:prstGeom prst="rect">
                      <a:avLst/>
                    </a:prstGeom>
                  </pic:spPr>
                </pic:pic>
              </a:graphicData>
            </a:graphic>
            <wp14:sizeRelH relativeFrom="margin">
              <wp14:pctWidth>0</wp14:pctWidth>
            </wp14:sizeRelH>
            <wp14:sizeRelV relativeFrom="margin">
              <wp14:pctHeight>0</wp14:pctHeight>
            </wp14:sizeRelV>
          </wp:anchor>
        </w:drawing>
      </w:r>
      <w:r w:rsidR="00B268D3" w:rsidRPr="002F4964">
        <w:rPr>
          <w:i/>
          <w:iCs/>
          <w:sz w:val="21"/>
          <w:szCs w:val="21"/>
        </w:rPr>
        <w:t>Note</w:t>
      </w:r>
      <w:r w:rsidR="00B268D3" w:rsidRPr="002F4964">
        <w:rPr>
          <w:sz w:val="21"/>
          <w:szCs w:val="21"/>
        </w:rPr>
        <w:t xml:space="preserve">. </w:t>
      </w:r>
      <w:r w:rsidR="000F621F" w:rsidRPr="002F4964">
        <w:rPr>
          <w:sz w:val="21"/>
          <w:szCs w:val="21"/>
        </w:rPr>
        <w:t xml:space="preserve">Allocentric and egocentric knowledge are </w:t>
      </w:r>
      <w:r w:rsidR="00BC284E" w:rsidRPr="002F4964">
        <w:rPr>
          <w:sz w:val="21"/>
          <w:szCs w:val="21"/>
        </w:rPr>
        <w:t xml:space="preserve">test outcomes. Each test outcome is analysed independently. </w:t>
      </w:r>
    </w:p>
    <w:p w14:paraId="730F3E46" w14:textId="2AEE09D6" w:rsidR="00464817" w:rsidRDefault="000B4B5F" w:rsidP="00493D10">
      <w:pPr>
        <w:spacing w:line="480" w:lineRule="auto"/>
        <w:rPr>
          <w:sz w:val="21"/>
          <w:szCs w:val="21"/>
        </w:rPr>
      </w:pPr>
      <w:r w:rsidRPr="002F4964">
        <w:rPr>
          <w:sz w:val="21"/>
          <w:szCs w:val="21"/>
        </w:rPr>
        <w:t xml:space="preserve">Correlation analysis will be conducted to examine whether both spatial abilities </w:t>
      </w:r>
      <w:r w:rsidR="00246039" w:rsidRPr="002F4964">
        <w:rPr>
          <w:sz w:val="21"/>
          <w:szCs w:val="21"/>
        </w:rPr>
        <w:t xml:space="preserve">(SO &amp; VSWM) correlate. </w:t>
      </w:r>
      <w:r w:rsidR="00CA535C" w:rsidRPr="002F4964">
        <w:rPr>
          <w:sz w:val="21"/>
          <w:szCs w:val="21"/>
        </w:rPr>
        <w:t>Regression analyses will be conducted to examine (1) whether sex predicts participants’ spatial abilities</w:t>
      </w:r>
      <w:r w:rsidR="00C3345E" w:rsidRPr="002F4964">
        <w:rPr>
          <w:sz w:val="21"/>
          <w:szCs w:val="21"/>
        </w:rPr>
        <w:t>,</w:t>
      </w:r>
      <w:r w:rsidR="00D37135" w:rsidRPr="002F4964">
        <w:rPr>
          <w:sz w:val="21"/>
          <w:szCs w:val="21"/>
        </w:rPr>
        <w:t xml:space="preserve"> (2) whether SO and VSWM independently and interactively predict navigation preference—allocentric or egocentric, </w:t>
      </w:r>
      <w:r w:rsidR="00C3345E" w:rsidRPr="002F4964">
        <w:rPr>
          <w:sz w:val="21"/>
          <w:szCs w:val="21"/>
        </w:rPr>
        <w:t>(</w:t>
      </w:r>
      <w:r w:rsidR="00D37135" w:rsidRPr="002F4964">
        <w:rPr>
          <w:sz w:val="21"/>
          <w:szCs w:val="21"/>
        </w:rPr>
        <w:t>3</w:t>
      </w:r>
      <w:r w:rsidR="00C3345E" w:rsidRPr="002F4964">
        <w:rPr>
          <w:sz w:val="21"/>
          <w:szCs w:val="21"/>
        </w:rPr>
        <w:t xml:space="preserve">) </w:t>
      </w:r>
      <w:r w:rsidR="00D37135" w:rsidRPr="002F4964">
        <w:rPr>
          <w:sz w:val="21"/>
          <w:szCs w:val="21"/>
        </w:rPr>
        <w:t xml:space="preserve">whether SO and VSWM independently and interactively predict level of allocentric and egocentric knowledge, (4) </w:t>
      </w:r>
      <w:r w:rsidR="00C3345E" w:rsidRPr="002F4964">
        <w:rPr>
          <w:sz w:val="21"/>
          <w:szCs w:val="21"/>
        </w:rPr>
        <w:t>whether navigation preference predicts participants’ level of allocentric and egocentric knowledge</w:t>
      </w:r>
      <w:r w:rsidR="00CA535C" w:rsidRPr="002F4964">
        <w:rPr>
          <w:sz w:val="21"/>
          <w:szCs w:val="21"/>
        </w:rPr>
        <w:t xml:space="preserve">. </w:t>
      </w:r>
      <w:r w:rsidR="00E57B52" w:rsidRPr="002F4964">
        <w:rPr>
          <w:sz w:val="21"/>
          <w:szCs w:val="21"/>
        </w:rPr>
        <w:t>Path analyses</w:t>
      </w:r>
      <w:r w:rsidR="00982010" w:rsidRPr="002F4964">
        <w:rPr>
          <w:sz w:val="21"/>
          <w:szCs w:val="21"/>
        </w:rPr>
        <w:t xml:space="preserve"> </w:t>
      </w:r>
      <w:r w:rsidR="005C2CA9" w:rsidRPr="002F4964">
        <w:rPr>
          <w:sz w:val="21"/>
          <w:szCs w:val="21"/>
        </w:rPr>
        <w:t xml:space="preserve">will be conducted to examine how sex and spatial abilities interact </w:t>
      </w:r>
      <w:r w:rsidR="00EA17B6" w:rsidRPr="002F4964">
        <w:rPr>
          <w:sz w:val="21"/>
          <w:szCs w:val="21"/>
        </w:rPr>
        <w:t xml:space="preserve">and influence navigation preferences and </w:t>
      </w:r>
      <w:r w:rsidR="000F621F" w:rsidRPr="002F4964">
        <w:rPr>
          <w:sz w:val="21"/>
          <w:szCs w:val="21"/>
        </w:rPr>
        <w:t xml:space="preserve">level of </w:t>
      </w:r>
      <w:r w:rsidR="00EA17B6" w:rsidRPr="002F4964">
        <w:rPr>
          <w:sz w:val="21"/>
          <w:szCs w:val="21"/>
        </w:rPr>
        <w:t>allocentric and egocentric knowledge</w:t>
      </w:r>
      <w:r w:rsidR="000F621F" w:rsidRPr="002F4964">
        <w:rPr>
          <w:sz w:val="21"/>
          <w:szCs w:val="21"/>
        </w:rPr>
        <w:t xml:space="preserve">. </w:t>
      </w:r>
    </w:p>
    <w:p w14:paraId="130F449D" w14:textId="77777777" w:rsidR="00EE19BA" w:rsidRPr="002F4964" w:rsidRDefault="00EE19BA" w:rsidP="00493D10">
      <w:pPr>
        <w:spacing w:line="480" w:lineRule="auto"/>
        <w:rPr>
          <w:sz w:val="21"/>
          <w:szCs w:val="21"/>
        </w:rPr>
      </w:pPr>
    </w:p>
    <w:p w14:paraId="5B626665" w14:textId="223ED757" w:rsidR="00AB0D76" w:rsidRDefault="00E3216C" w:rsidP="00822067">
      <w:pPr>
        <w:spacing w:line="480" w:lineRule="auto"/>
        <w:ind w:firstLine="720"/>
      </w:pPr>
      <w:r>
        <w:t>Within-subject comparisons examine participants’ navigation preference and test outcomes, while between-subject comparisons examine pattern in test outcomes across spatial abilities, sex and navigation preference (</w:t>
      </w:r>
      <w:r w:rsidRPr="006A78E8">
        <w:rPr>
          <w:i/>
          <w:iCs/>
        </w:rPr>
        <w:t>Figure 1</w:t>
      </w:r>
      <w:r>
        <w:t>)</w:t>
      </w:r>
      <w:r w:rsidR="006A78E8">
        <w:t>.</w:t>
      </w:r>
    </w:p>
    <w:p w14:paraId="01689497" w14:textId="79AD174C" w:rsidR="00822067" w:rsidRPr="00DB3C09" w:rsidRDefault="00822067" w:rsidP="00822067">
      <w:pPr>
        <w:spacing w:line="480" w:lineRule="auto"/>
        <w:ind w:firstLine="720"/>
      </w:pPr>
      <w:r>
        <w:rPr>
          <w:b/>
          <w:bCs/>
        </w:rPr>
        <w:t xml:space="preserve">Participants </w:t>
      </w:r>
      <w:r>
        <w:t xml:space="preserve">Each phase require approximately 40 participants (estimated). They will be first-and second-year psychology students recruited via SONA pool, and </w:t>
      </w:r>
      <w:r w:rsidR="00B924D4">
        <w:t>are</w:t>
      </w:r>
      <w:r>
        <w:t xml:space="preserve"> rewarded with course credits.</w:t>
      </w:r>
    </w:p>
    <w:p w14:paraId="263DFF76" w14:textId="77777777" w:rsidR="00140647" w:rsidRDefault="00140647" w:rsidP="00140647">
      <w:pPr>
        <w:spacing w:line="480" w:lineRule="auto"/>
        <w:rPr>
          <w:b/>
          <w:bCs/>
        </w:rPr>
      </w:pPr>
      <w:r>
        <w:rPr>
          <w:b/>
          <w:bCs/>
        </w:rPr>
        <w:t>Materials</w:t>
      </w:r>
    </w:p>
    <w:p w14:paraId="4DEE677C" w14:textId="54598570" w:rsidR="00A5000B" w:rsidRPr="00994A88" w:rsidRDefault="00A5000B" w:rsidP="00A5000B">
      <w:pPr>
        <w:spacing w:line="480" w:lineRule="auto"/>
        <w:ind w:firstLine="720"/>
      </w:pPr>
      <w:r>
        <w:rPr>
          <w:b/>
          <w:bCs/>
        </w:rPr>
        <w:t xml:space="preserve">Spatial orientation test </w:t>
      </w:r>
      <w:r>
        <w:t>(Hegarty et al., 2004) This test examine</w:t>
      </w:r>
      <w:r w:rsidR="00B924D4">
        <w:t>s</w:t>
      </w:r>
      <w:r>
        <w:t xml:space="preserve"> participants’ spatial orientation and ability to manipulate perspectives.</w:t>
      </w:r>
    </w:p>
    <w:p w14:paraId="4E04E6A0" w14:textId="215F20CB" w:rsidR="00A5000B" w:rsidRDefault="00A5000B" w:rsidP="00A5000B">
      <w:pPr>
        <w:spacing w:line="480" w:lineRule="auto"/>
        <w:ind w:firstLine="720"/>
      </w:pPr>
      <w:r>
        <w:rPr>
          <w:b/>
          <w:bCs/>
        </w:rPr>
        <w:lastRenderedPageBreak/>
        <w:t>Corsi-block tapping test</w:t>
      </w:r>
      <w:r>
        <w:t xml:space="preserve"> This test </w:t>
      </w:r>
      <w:r w:rsidR="00DB4178">
        <w:t>determines</w:t>
      </w:r>
      <w:r>
        <w:t xml:space="preserve"> participants’ VSWM</w:t>
      </w:r>
      <w:r w:rsidR="008D3B4B">
        <w:t xml:space="preserve"> capacity</w:t>
      </w:r>
      <w:r>
        <w:t>.</w:t>
      </w:r>
    </w:p>
    <w:p w14:paraId="7C7E528C" w14:textId="2A902AA1" w:rsidR="00652ED1" w:rsidRPr="00C17686" w:rsidRDefault="00140647" w:rsidP="00652ED1">
      <w:pPr>
        <w:spacing w:line="480" w:lineRule="auto"/>
        <w:ind w:firstLine="720"/>
      </w:pPr>
      <w:r w:rsidRPr="00327681">
        <w:rPr>
          <w:b/>
          <w:bCs/>
        </w:rPr>
        <w:t>vMWM</w:t>
      </w:r>
      <w:r>
        <w:t xml:space="preserve"> The vMWM consist</w:t>
      </w:r>
      <w:r w:rsidR="00EB2A73">
        <w:t>s</w:t>
      </w:r>
      <w:r>
        <w:t xml:space="preserve"> a circular pool </w:t>
      </w:r>
      <w:r w:rsidR="006015BC">
        <w:t xml:space="preserve">with a diameter </w:t>
      </w:r>
      <w:r>
        <w:t>of 50</w:t>
      </w:r>
      <w:r w:rsidR="006015BC">
        <w:t xml:space="preserve"> virtual </w:t>
      </w:r>
      <w:r>
        <w:t>m</w:t>
      </w:r>
      <w:r w:rsidR="006015BC">
        <w:t>etres</w:t>
      </w:r>
      <w:r>
        <w:t>, where the participants navigate in</w:t>
      </w:r>
      <w:r w:rsidR="00A44A09">
        <w:t>. E</w:t>
      </w:r>
      <w:r>
        <w:t>xtra-maze landmarks</w:t>
      </w:r>
      <w:r w:rsidR="00D71737">
        <w:t>, with controlled salience,</w:t>
      </w:r>
      <w:r>
        <w:t xml:space="preserve"> </w:t>
      </w:r>
      <w:r w:rsidR="00A44A09">
        <w:t>surround</w:t>
      </w:r>
      <w:r w:rsidR="00B91BA8">
        <w:t xml:space="preserve"> the maze from varying distance</w:t>
      </w:r>
      <w:r w:rsidR="00A82B70">
        <w:t xml:space="preserve"> (Chan et al., 2012).</w:t>
      </w:r>
      <w:r w:rsidR="00652ED1">
        <w:t xml:space="preserve"> </w:t>
      </w:r>
      <w:r w:rsidR="00C17686">
        <w:t xml:space="preserve">Participants’ movement speed </w:t>
      </w:r>
      <w:r w:rsidR="00EB2A73">
        <w:t>is</w:t>
      </w:r>
      <w:r w:rsidR="00F36029">
        <w:t xml:space="preserve"> 140cm/s, matching </w:t>
      </w:r>
      <w:r w:rsidR="005E77A3">
        <w:t>the comfortable walking speed of young adults (</w:t>
      </w:r>
      <w:r w:rsidR="009B530F">
        <w:t>Bohannon, 1997</w:t>
      </w:r>
      <w:r w:rsidR="005E77A3">
        <w:t>)</w:t>
      </w:r>
      <w:r w:rsidR="009B530F">
        <w:t>.</w:t>
      </w:r>
    </w:p>
    <w:p w14:paraId="27139AA1" w14:textId="66D066AC" w:rsidR="00D42D4F" w:rsidRDefault="00D42D4F" w:rsidP="00DE7CCE">
      <w:pPr>
        <w:spacing w:line="480" w:lineRule="auto"/>
        <w:ind w:firstLine="720"/>
      </w:pPr>
      <w:r>
        <w:rPr>
          <w:b/>
          <w:bCs/>
        </w:rPr>
        <w:t>Immersive VR headset</w:t>
      </w:r>
      <w:r w:rsidR="00D657A6">
        <w:t xml:space="preserve"> This </w:t>
      </w:r>
      <w:r w:rsidR="00EE0A15">
        <w:t>provid</w:t>
      </w:r>
      <w:r w:rsidR="00D657A6">
        <w:t>e</w:t>
      </w:r>
      <w:r w:rsidR="00EE0A15">
        <w:t>s</w:t>
      </w:r>
      <w:r w:rsidR="00D657A6">
        <w:t xml:space="preserve"> an immersive environment for </w:t>
      </w:r>
      <w:r w:rsidR="005837FC">
        <w:t>navigation.</w:t>
      </w:r>
      <w:r w:rsidR="00116CDE">
        <w:t xml:space="preserve"> Participants may </w:t>
      </w:r>
      <w:r w:rsidR="00E40E09">
        <w:t xml:space="preserve">move their heads or </w:t>
      </w:r>
      <w:r w:rsidR="00BA34C8">
        <w:t>use directional buttons</w:t>
      </w:r>
      <w:r w:rsidR="00E40E09">
        <w:t xml:space="preserve"> to </w:t>
      </w:r>
      <w:r w:rsidR="00BA34C8">
        <w:t>shift</w:t>
      </w:r>
      <w:r w:rsidR="00E40E09">
        <w:t xml:space="preserve"> their perspective</w:t>
      </w:r>
      <w:r w:rsidR="00BA34C8">
        <w:t>s</w:t>
      </w:r>
      <w:r w:rsidR="00CC39F7">
        <w:t xml:space="preserve"> </w:t>
      </w:r>
      <w:r w:rsidR="00BA34C8">
        <w:t>freely</w:t>
      </w:r>
      <w:r w:rsidR="00E40E09">
        <w:t xml:space="preserve">. </w:t>
      </w:r>
    </w:p>
    <w:p w14:paraId="73432531" w14:textId="0E0CBD34" w:rsidR="004C3805" w:rsidRPr="004C3805" w:rsidRDefault="008A24B0" w:rsidP="004C3805">
      <w:pPr>
        <w:spacing w:line="480" w:lineRule="auto"/>
        <w:ind w:firstLine="720"/>
        <w:rPr>
          <w:b/>
          <w:bCs/>
        </w:rPr>
      </w:pPr>
      <w:r w:rsidRPr="00FE30DE">
        <w:rPr>
          <w:b/>
          <w:bCs/>
        </w:rPr>
        <w:t>Outcome tests</w:t>
      </w:r>
    </w:p>
    <w:p w14:paraId="67AA425E" w14:textId="330C7618" w:rsidR="00FE30DE" w:rsidRPr="004615FB" w:rsidRDefault="00FE30DE" w:rsidP="00FE30DE">
      <w:pPr>
        <w:spacing w:line="480" w:lineRule="auto"/>
        <w:ind w:firstLine="720"/>
      </w:pPr>
      <w:r>
        <w:rPr>
          <w:i/>
          <w:iCs/>
        </w:rPr>
        <w:t>Configuration</w:t>
      </w:r>
      <w:r w:rsidRPr="004615FB">
        <w:rPr>
          <w:i/>
          <w:iCs/>
        </w:rPr>
        <w:t xml:space="preserve"> recognition</w:t>
      </w:r>
      <w:r w:rsidR="006C0BDF">
        <w:rPr>
          <w:i/>
          <w:iCs/>
        </w:rPr>
        <w:t xml:space="preserve"> (configID)</w:t>
      </w:r>
      <w:r>
        <w:t xml:space="preserve"> Participants judge whether the landmark configuration presented is the same as the one during training. Landmarks </w:t>
      </w:r>
      <w:r w:rsidR="00C91C5F">
        <w:t>are</w:t>
      </w:r>
      <w:r>
        <w:t xml:space="preserve"> swapped with other landmarks either from opposite direction or adjacent to them (Negen et al., 2020). This task is incorporated to examine participants’ extent of object-location binding, which supports subsequent configurational representation of the environment (Hilton et al., 2020). </w:t>
      </w:r>
    </w:p>
    <w:p w14:paraId="231062CD" w14:textId="5B3A5F29" w:rsidR="004C3805" w:rsidRPr="00C25953" w:rsidRDefault="00C25953" w:rsidP="00FE30DE">
      <w:pPr>
        <w:spacing w:line="480" w:lineRule="auto"/>
        <w:ind w:firstLine="720"/>
      </w:pPr>
      <w:r>
        <w:rPr>
          <w:i/>
          <w:iCs/>
        </w:rPr>
        <w:t>Route recognition</w:t>
      </w:r>
      <w:r w:rsidR="00137BA8">
        <w:rPr>
          <w:i/>
          <w:iCs/>
        </w:rPr>
        <w:t xml:space="preserve"> (routeID)</w:t>
      </w:r>
      <w:r>
        <w:rPr>
          <w:i/>
          <w:iCs/>
        </w:rPr>
        <w:t xml:space="preserve"> </w:t>
      </w:r>
      <w:r>
        <w:t xml:space="preserve">Participants </w:t>
      </w:r>
      <w:r w:rsidR="00C91C5F">
        <w:t>are</w:t>
      </w:r>
      <w:r>
        <w:t xml:space="preserve"> shown </w:t>
      </w:r>
      <w:r w:rsidR="00C6435C">
        <w:t xml:space="preserve">several pictures </w:t>
      </w:r>
      <w:r w:rsidR="003A1192">
        <w:t xml:space="preserve">of a route on the </w:t>
      </w:r>
      <w:r w:rsidR="00015FA6">
        <w:t>vMWM without any landmarks</w:t>
      </w:r>
      <w:r w:rsidR="003E743B">
        <w:t xml:space="preserve"> in random sequence</w:t>
      </w:r>
      <w:r w:rsidR="00015FA6">
        <w:t xml:space="preserve">. They are asked to select the one </w:t>
      </w:r>
      <w:r w:rsidR="004D3276">
        <w:t xml:space="preserve">which </w:t>
      </w:r>
      <w:r w:rsidR="00015FA6">
        <w:t xml:space="preserve">they navigated during the training trials. </w:t>
      </w:r>
      <w:r w:rsidR="004D3276">
        <w:t xml:space="preserve">Other pictures of alternative routes are wrong. </w:t>
      </w:r>
    </w:p>
    <w:p w14:paraId="09C10B69" w14:textId="1A08EA7A" w:rsidR="00FE30DE" w:rsidRDefault="00FE30DE" w:rsidP="00FE30DE">
      <w:pPr>
        <w:spacing w:line="480" w:lineRule="auto"/>
        <w:ind w:firstLine="720"/>
      </w:pPr>
      <w:r w:rsidRPr="00DB3A7F">
        <w:rPr>
          <w:i/>
          <w:iCs/>
        </w:rPr>
        <w:t>Judgement of relative direction (JRD)</w:t>
      </w:r>
      <w:r>
        <w:t xml:space="preserve"> Participants point to an estimated position of a given landmark with reference to three available landmarks, which are present during training. Error in Euclidean distance and bearing </w:t>
      </w:r>
      <w:r w:rsidR="00CB3179">
        <w:t>are</w:t>
      </w:r>
      <w:r>
        <w:t xml:space="preserve"> recorded.</w:t>
      </w:r>
    </w:p>
    <w:p w14:paraId="4DDF66E7" w14:textId="15703783" w:rsidR="00FE30DE" w:rsidRDefault="00FE30DE" w:rsidP="00FE30DE">
      <w:pPr>
        <w:spacing w:line="480" w:lineRule="auto"/>
        <w:ind w:firstLine="720"/>
      </w:pPr>
      <w:r w:rsidRPr="00DB0D89">
        <w:rPr>
          <w:i/>
          <w:iCs/>
        </w:rPr>
        <w:t xml:space="preserve"> </w:t>
      </w:r>
      <w:r w:rsidRPr="006A688B">
        <w:rPr>
          <w:i/>
          <w:iCs/>
        </w:rPr>
        <w:t>Shortcutting</w:t>
      </w:r>
      <w:r>
        <w:t xml:space="preserve"> The pool </w:t>
      </w:r>
      <w:r w:rsidR="00C91C5F">
        <w:t>is</w:t>
      </w:r>
      <w:r>
        <w:t xml:space="preserve"> filled of visible grids which participants can manoeuvre on. The original path they are trained to reach the goal is blocked, and they are asked to take the shortest path towards the goal (Boone et al., 2018)</w:t>
      </w:r>
      <w:r w:rsidR="008974EA">
        <w:t xml:space="preserve"> (</w:t>
      </w:r>
      <w:r w:rsidR="008974EA" w:rsidRPr="008974EA">
        <w:rPr>
          <w:i/>
          <w:iCs/>
        </w:rPr>
        <w:t>Figure 2</w:t>
      </w:r>
      <w:r w:rsidR="008974EA">
        <w:t>)</w:t>
      </w:r>
      <w:r>
        <w:t>.</w:t>
      </w:r>
    </w:p>
    <w:p w14:paraId="0E7B88C2" w14:textId="722AC616" w:rsidR="00FE30DE" w:rsidRDefault="00FE30DE" w:rsidP="00FE30DE">
      <w:pPr>
        <w:spacing w:line="480" w:lineRule="auto"/>
        <w:ind w:firstLine="720"/>
      </w:pPr>
      <w:r>
        <w:rPr>
          <w:i/>
          <w:iCs/>
        </w:rPr>
        <w:t>Free</w:t>
      </w:r>
      <w:r w:rsidR="00707E50">
        <w:rPr>
          <w:i/>
          <w:iCs/>
        </w:rPr>
        <w:t>-</w:t>
      </w:r>
      <w:r>
        <w:rPr>
          <w:i/>
          <w:iCs/>
        </w:rPr>
        <w:t>swim</w:t>
      </w:r>
      <w:r>
        <w:t xml:space="preserve"> Participants </w:t>
      </w:r>
      <w:r w:rsidR="003C53F8">
        <w:t>may</w:t>
      </w:r>
      <w:r>
        <w:t xml:space="preserve"> navigate </w:t>
      </w:r>
      <w:r w:rsidRPr="00D10B2A">
        <w:t>freely</w:t>
      </w:r>
      <w:r>
        <w:t xml:space="preserve"> without the constraints of planks. They are </w:t>
      </w:r>
      <w:r w:rsidR="0077798B">
        <w:t>instructed</w:t>
      </w:r>
      <w:r>
        <w:t xml:space="preserve"> to swim towards the goal. Navigation pattern</w:t>
      </w:r>
      <w:r w:rsidR="00C3610E">
        <w:t>s</w:t>
      </w:r>
      <w:r>
        <w:t xml:space="preserve"> </w:t>
      </w:r>
      <w:r w:rsidR="00CB3179">
        <w:t>are also</w:t>
      </w:r>
      <w:r>
        <w:t xml:space="preserve"> recorded (Piber et al., 2018)</w:t>
      </w:r>
      <w:r w:rsidR="00C3610E">
        <w:t xml:space="preserve"> (</w:t>
      </w:r>
      <w:r w:rsidR="00C3610E" w:rsidRPr="00C3610E">
        <w:rPr>
          <w:i/>
          <w:iCs/>
        </w:rPr>
        <w:t xml:space="preserve">Figure </w:t>
      </w:r>
      <w:r w:rsidR="008974EA">
        <w:rPr>
          <w:i/>
          <w:iCs/>
        </w:rPr>
        <w:t>3</w:t>
      </w:r>
      <w:r w:rsidR="00C3610E">
        <w:t>).</w:t>
      </w:r>
    </w:p>
    <w:p w14:paraId="6E3E8155" w14:textId="61342AB7" w:rsidR="008974EA" w:rsidRDefault="008974EA" w:rsidP="00C3610E">
      <w:pPr>
        <w:spacing w:line="480" w:lineRule="auto"/>
        <w:rPr>
          <w:b/>
          <w:bCs/>
        </w:rPr>
      </w:pPr>
      <w:r>
        <w:rPr>
          <w:b/>
          <w:bCs/>
        </w:rPr>
        <w:lastRenderedPageBreak/>
        <w:t>Figure 2</w:t>
      </w:r>
    </w:p>
    <w:p w14:paraId="22D28CE3" w14:textId="71F51997" w:rsidR="008974EA" w:rsidRDefault="004F3CBA" w:rsidP="00C3610E">
      <w:pPr>
        <w:spacing w:line="480" w:lineRule="auto"/>
        <w:rPr>
          <w:i/>
          <w:iCs/>
        </w:rPr>
      </w:pPr>
      <w:r>
        <w:rPr>
          <w:i/>
          <w:iCs/>
        </w:rPr>
        <w:t xml:space="preserve">Examples of </w:t>
      </w:r>
      <w:r w:rsidR="007F21F8">
        <w:rPr>
          <w:i/>
          <w:iCs/>
        </w:rPr>
        <w:t xml:space="preserve">Categories </w:t>
      </w:r>
      <w:r>
        <w:rPr>
          <w:i/>
          <w:iCs/>
        </w:rPr>
        <w:t>in</w:t>
      </w:r>
      <w:r w:rsidR="007F21F8">
        <w:rPr>
          <w:i/>
          <w:iCs/>
        </w:rPr>
        <w:t xml:space="preserve"> </w:t>
      </w:r>
      <w:r>
        <w:rPr>
          <w:i/>
          <w:iCs/>
        </w:rPr>
        <w:t>S</w:t>
      </w:r>
      <w:r w:rsidR="007F21F8">
        <w:rPr>
          <w:i/>
          <w:iCs/>
        </w:rPr>
        <w:t>hortcutting from Boone et al. (2018)</w:t>
      </w:r>
    </w:p>
    <w:tbl>
      <w:tblPr>
        <w:tblStyle w:val="TableGrid"/>
        <w:tblW w:w="1168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3846"/>
        <w:gridCol w:w="3981"/>
      </w:tblGrid>
      <w:tr w:rsidR="002B7E44" w14:paraId="44593BCE" w14:textId="77777777" w:rsidTr="002B7E44">
        <w:tc>
          <w:tcPr>
            <w:tcW w:w="3856" w:type="dxa"/>
          </w:tcPr>
          <w:p w14:paraId="3D5C8FEA" w14:textId="188F2CFB" w:rsidR="00B260F9" w:rsidRDefault="00B260F9" w:rsidP="00C3610E">
            <w:pPr>
              <w:spacing w:line="480" w:lineRule="auto"/>
            </w:pPr>
            <w:r w:rsidRPr="00B260F9">
              <w:rPr>
                <w:noProof/>
              </w:rPr>
              <w:drawing>
                <wp:anchor distT="0" distB="0" distL="114300" distR="114300" simplePos="0" relativeHeight="251658243" behindDoc="0" locked="0" layoutInCell="1" allowOverlap="1" wp14:anchorId="47BD4B4F" wp14:editId="2ABD2720">
                  <wp:simplePos x="0" y="0"/>
                  <wp:positionH relativeFrom="column">
                    <wp:posOffset>-5715</wp:posOffset>
                  </wp:positionH>
                  <wp:positionV relativeFrom="paragraph">
                    <wp:posOffset>348615</wp:posOffset>
                  </wp:positionV>
                  <wp:extent cx="2305050" cy="1031875"/>
                  <wp:effectExtent l="0" t="0" r="6350" b="0"/>
                  <wp:wrapSquare wrapText="bothSides"/>
                  <wp:docPr id="13904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9568" name=""/>
                          <pic:cNvPicPr/>
                        </pic:nvPicPr>
                        <pic:blipFill>
                          <a:blip r:embed="rId8"/>
                          <a:stretch>
                            <a:fillRect/>
                          </a:stretch>
                        </pic:blipFill>
                        <pic:spPr>
                          <a:xfrm>
                            <a:off x="0" y="0"/>
                            <a:ext cx="2305050" cy="1031875"/>
                          </a:xfrm>
                          <a:prstGeom prst="rect">
                            <a:avLst/>
                          </a:prstGeom>
                        </pic:spPr>
                      </pic:pic>
                    </a:graphicData>
                  </a:graphic>
                  <wp14:sizeRelH relativeFrom="margin">
                    <wp14:pctWidth>0</wp14:pctWidth>
                  </wp14:sizeRelH>
                  <wp14:sizeRelV relativeFrom="margin">
                    <wp14:pctHeight>0</wp14:pctHeight>
                  </wp14:sizeRelV>
                </wp:anchor>
              </w:drawing>
            </w:r>
          </w:p>
        </w:tc>
        <w:tc>
          <w:tcPr>
            <w:tcW w:w="3662" w:type="dxa"/>
          </w:tcPr>
          <w:p w14:paraId="2309C62C" w14:textId="7B2DD67D" w:rsidR="00B260F9" w:rsidRDefault="002B7E44" w:rsidP="00C3610E">
            <w:pPr>
              <w:spacing w:line="480" w:lineRule="auto"/>
            </w:pPr>
            <w:r w:rsidRPr="002B7E44">
              <w:rPr>
                <w:noProof/>
              </w:rPr>
              <w:drawing>
                <wp:anchor distT="0" distB="0" distL="114300" distR="114300" simplePos="0" relativeHeight="251658244" behindDoc="0" locked="0" layoutInCell="1" allowOverlap="1" wp14:anchorId="288A67DB" wp14:editId="471DBEFE">
                  <wp:simplePos x="0" y="0"/>
                  <wp:positionH relativeFrom="column">
                    <wp:posOffset>-65137</wp:posOffset>
                  </wp:positionH>
                  <wp:positionV relativeFrom="paragraph">
                    <wp:posOffset>348678</wp:posOffset>
                  </wp:positionV>
                  <wp:extent cx="2305319" cy="1066364"/>
                  <wp:effectExtent l="0" t="0" r="0" b="635"/>
                  <wp:wrapSquare wrapText="bothSides"/>
                  <wp:docPr id="156569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91597" name=""/>
                          <pic:cNvPicPr/>
                        </pic:nvPicPr>
                        <pic:blipFill>
                          <a:blip r:embed="rId9"/>
                          <a:stretch>
                            <a:fillRect/>
                          </a:stretch>
                        </pic:blipFill>
                        <pic:spPr>
                          <a:xfrm>
                            <a:off x="0" y="0"/>
                            <a:ext cx="2321880" cy="1074024"/>
                          </a:xfrm>
                          <a:prstGeom prst="rect">
                            <a:avLst/>
                          </a:prstGeom>
                        </pic:spPr>
                      </pic:pic>
                    </a:graphicData>
                  </a:graphic>
                  <wp14:sizeRelH relativeFrom="margin">
                    <wp14:pctWidth>0</wp14:pctWidth>
                  </wp14:sizeRelH>
                  <wp14:sizeRelV relativeFrom="margin">
                    <wp14:pctHeight>0</wp14:pctHeight>
                  </wp14:sizeRelV>
                </wp:anchor>
              </w:drawing>
            </w:r>
          </w:p>
        </w:tc>
        <w:tc>
          <w:tcPr>
            <w:tcW w:w="4165" w:type="dxa"/>
          </w:tcPr>
          <w:p w14:paraId="4904485F" w14:textId="64416BAB" w:rsidR="00B260F9" w:rsidRDefault="002B7E44" w:rsidP="00C3610E">
            <w:pPr>
              <w:spacing w:line="480" w:lineRule="auto"/>
            </w:pPr>
            <w:r w:rsidRPr="002B7E44">
              <w:rPr>
                <w:noProof/>
              </w:rPr>
              <w:drawing>
                <wp:anchor distT="0" distB="0" distL="114300" distR="114300" simplePos="0" relativeHeight="251658245" behindDoc="0" locked="0" layoutInCell="1" allowOverlap="1" wp14:anchorId="3CCC598F" wp14:editId="5CEBBB27">
                  <wp:simplePos x="0" y="0"/>
                  <wp:positionH relativeFrom="column">
                    <wp:posOffset>-68276</wp:posOffset>
                  </wp:positionH>
                  <wp:positionV relativeFrom="paragraph">
                    <wp:posOffset>348615</wp:posOffset>
                  </wp:positionV>
                  <wp:extent cx="2390775" cy="1066165"/>
                  <wp:effectExtent l="0" t="0" r="0" b="635"/>
                  <wp:wrapSquare wrapText="bothSides"/>
                  <wp:docPr id="97397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7534" name=""/>
                          <pic:cNvPicPr/>
                        </pic:nvPicPr>
                        <pic:blipFill>
                          <a:blip r:embed="rId10"/>
                          <a:stretch>
                            <a:fillRect/>
                          </a:stretch>
                        </pic:blipFill>
                        <pic:spPr>
                          <a:xfrm>
                            <a:off x="0" y="0"/>
                            <a:ext cx="2390775" cy="1066165"/>
                          </a:xfrm>
                          <a:prstGeom prst="rect">
                            <a:avLst/>
                          </a:prstGeom>
                        </pic:spPr>
                      </pic:pic>
                    </a:graphicData>
                  </a:graphic>
                  <wp14:sizeRelH relativeFrom="margin">
                    <wp14:pctWidth>0</wp14:pctWidth>
                  </wp14:sizeRelH>
                  <wp14:sizeRelV relativeFrom="margin">
                    <wp14:pctHeight>0</wp14:pctHeight>
                  </wp14:sizeRelV>
                </wp:anchor>
              </w:drawing>
            </w:r>
          </w:p>
        </w:tc>
      </w:tr>
    </w:tbl>
    <w:p w14:paraId="49FF9EF1" w14:textId="2E88B84F" w:rsidR="007F21F8" w:rsidRDefault="002B7E44" w:rsidP="00C3610E">
      <w:pPr>
        <w:spacing w:line="480" w:lineRule="auto"/>
        <w:rPr>
          <w:sz w:val="21"/>
          <w:szCs w:val="21"/>
        </w:rPr>
      </w:pPr>
      <w:r w:rsidRPr="002F49A6">
        <w:rPr>
          <w:i/>
          <w:iCs/>
          <w:sz w:val="21"/>
          <w:szCs w:val="21"/>
        </w:rPr>
        <w:t>Note</w:t>
      </w:r>
      <w:r w:rsidRPr="002F49A6">
        <w:rPr>
          <w:sz w:val="21"/>
          <w:szCs w:val="21"/>
        </w:rPr>
        <w:t xml:space="preserve">. </w:t>
      </w:r>
      <w:r w:rsidR="004F3CBA" w:rsidRPr="002F49A6">
        <w:rPr>
          <w:sz w:val="21"/>
          <w:szCs w:val="21"/>
        </w:rPr>
        <w:t>Participants were allowed to navigate</w:t>
      </w:r>
      <w:r w:rsidR="002F49A6" w:rsidRPr="002F49A6">
        <w:rPr>
          <w:sz w:val="21"/>
          <w:szCs w:val="21"/>
        </w:rPr>
        <w:t xml:space="preserve"> freely without explicit instruction to find a shortcut</w:t>
      </w:r>
      <w:r w:rsidR="00111C47">
        <w:rPr>
          <w:sz w:val="21"/>
          <w:szCs w:val="21"/>
        </w:rPr>
        <w:t>, nor roadblocks on the original learnt path</w:t>
      </w:r>
      <w:r w:rsidR="002F49A6" w:rsidRPr="002F49A6">
        <w:rPr>
          <w:sz w:val="21"/>
          <w:szCs w:val="21"/>
        </w:rPr>
        <w:t>.</w:t>
      </w:r>
      <w:r w:rsidR="002F49A6">
        <w:rPr>
          <w:sz w:val="21"/>
          <w:szCs w:val="21"/>
        </w:rPr>
        <w:t xml:space="preserve"> </w:t>
      </w:r>
      <w:r w:rsidR="007827AE">
        <w:rPr>
          <w:sz w:val="21"/>
          <w:szCs w:val="21"/>
        </w:rPr>
        <w:t>“(</w:t>
      </w:r>
      <w:r w:rsidR="007827AE" w:rsidRPr="007827AE">
        <w:rPr>
          <w:sz w:val="21"/>
          <w:szCs w:val="21"/>
        </w:rPr>
        <w:t>a</w:t>
      </w:r>
      <w:r w:rsidR="007827AE">
        <w:rPr>
          <w:sz w:val="21"/>
          <w:szCs w:val="21"/>
        </w:rPr>
        <w:t xml:space="preserve">) </w:t>
      </w:r>
      <w:r w:rsidR="007827AE" w:rsidRPr="007827AE">
        <w:rPr>
          <w:sz w:val="21"/>
          <w:szCs w:val="21"/>
        </w:rPr>
        <w:t>shortcut,</w:t>
      </w:r>
      <w:r w:rsidR="007827AE">
        <w:rPr>
          <w:sz w:val="21"/>
          <w:szCs w:val="21"/>
        </w:rPr>
        <w:t xml:space="preserve"> (</w:t>
      </w:r>
      <w:r w:rsidR="007827AE" w:rsidRPr="007827AE">
        <w:rPr>
          <w:sz w:val="21"/>
          <w:szCs w:val="21"/>
        </w:rPr>
        <w:t>b</w:t>
      </w:r>
      <w:r w:rsidR="007827AE">
        <w:rPr>
          <w:sz w:val="21"/>
          <w:szCs w:val="21"/>
        </w:rPr>
        <w:t xml:space="preserve">) </w:t>
      </w:r>
      <w:r w:rsidR="007827AE" w:rsidRPr="007827AE">
        <w:rPr>
          <w:sz w:val="21"/>
          <w:szCs w:val="21"/>
        </w:rPr>
        <w:t>shortcut</w:t>
      </w:r>
      <w:r w:rsidR="007827AE">
        <w:rPr>
          <w:sz w:val="21"/>
          <w:szCs w:val="21"/>
        </w:rPr>
        <w:t xml:space="preserve"> </w:t>
      </w:r>
      <w:r w:rsidR="007827AE" w:rsidRPr="007827AE">
        <w:rPr>
          <w:sz w:val="21"/>
          <w:szCs w:val="21"/>
        </w:rPr>
        <w:t>liberal,</w:t>
      </w:r>
      <w:r w:rsidR="007827AE">
        <w:rPr>
          <w:sz w:val="21"/>
          <w:szCs w:val="21"/>
        </w:rPr>
        <w:t xml:space="preserve"> (</w:t>
      </w:r>
      <w:r w:rsidR="007827AE" w:rsidRPr="007827AE">
        <w:rPr>
          <w:sz w:val="21"/>
          <w:szCs w:val="21"/>
        </w:rPr>
        <w:t>c</w:t>
      </w:r>
      <w:r w:rsidR="007827AE">
        <w:rPr>
          <w:sz w:val="21"/>
          <w:szCs w:val="21"/>
        </w:rPr>
        <w:t xml:space="preserve">) </w:t>
      </w:r>
      <w:r w:rsidR="007827AE" w:rsidRPr="007827AE">
        <w:rPr>
          <w:sz w:val="21"/>
          <w:szCs w:val="21"/>
        </w:rPr>
        <w:t>learned,</w:t>
      </w:r>
      <w:r w:rsidR="007827AE">
        <w:rPr>
          <w:sz w:val="21"/>
          <w:szCs w:val="21"/>
        </w:rPr>
        <w:t xml:space="preserve"> (</w:t>
      </w:r>
      <w:r w:rsidR="007827AE" w:rsidRPr="007827AE">
        <w:rPr>
          <w:sz w:val="21"/>
          <w:szCs w:val="21"/>
        </w:rPr>
        <w:t>d</w:t>
      </w:r>
      <w:r w:rsidR="007827AE">
        <w:rPr>
          <w:sz w:val="21"/>
          <w:szCs w:val="21"/>
        </w:rPr>
        <w:t xml:space="preserve">) </w:t>
      </w:r>
      <w:r w:rsidR="007827AE" w:rsidRPr="007827AE">
        <w:rPr>
          <w:sz w:val="21"/>
          <w:szCs w:val="21"/>
        </w:rPr>
        <w:t>learned</w:t>
      </w:r>
      <w:r w:rsidR="007827AE">
        <w:rPr>
          <w:sz w:val="21"/>
          <w:szCs w:val="21"/>
        </w:rPr>
        <w:t xml:space="preserve"> </w:t>
      </w:r>
      <w:r w:rsidR="007827AE" w:rsidRPr="007827AE">
        <w:rPr>
          <w:sz w:val="21"/>
          <w:szCs w:val="21"/>
        </w:rPr>
        <w:t>liberal,</w:t>
      </w:r>
      <w:r w:rsidR="007827AE">
        <w:rPr>
          <w:sz w:val="21"/>
          <w:szCs w:val="21"/>
        </w:rPr>
        <w:t xml:space="preserve"> (e) </w:t>
      </w:r>
      <w:r w:rsidR="007827AE" w:rsidRPr="007827AE">
        <w:rPr>
          <w:sz w:val="21"/>
          <w:szCs w:val="21"/>
        </w:rPr>
        <w:t>reversed</w:t>
      </w:r>
      <w:r w:rsidR="007827AE">
        <w:rPr>
          <w:sz w:val="21"/>
          <w:szCs w:val="21"/>
        </w:rPr>
        <w:t xml:space="preserve"> </w:t>
      </w:r>
      <w:r w:rsidR="007827AE" w:rsidRPr="007827AE">
        <w:rPr>
          <w:sz w:val="21"/>
          <w:szCs w:val="21"/>
        </w:rPr>
        <w:t>learned,</w:t>
      </w:r>
      <w:r w:rsidR="007827AE">
        <w:rPr>
          <w:sz w:val="21"/>
          <w:szCs w:val="21"/>
        </w:rPr>
        <w:t xml:space="preserve"> (</w:t>
      </w:r>
      <w:r w:rsidR="007827AE" w:rsidRPr="007827AE">
        <w:rPr>
          <w:sz w:val="21"/>
          <w:szCs w:val="21"/>
        </w:rPr>
        <w:t>f</w:t>
      </w:r>
      <w:r w:rsidR="007827AE">
        <w:rPr>
          <w:sz w:val="21"/>
          <w:szCs w:val="21"/>
        </w:rPr>
        <w:t xml:space="preserve">) </w:t>
      </w:r>
      <w:r w:rsidR="007827AE" w:rsidRPr="007827AE">
        <w:rPr>
          <w:sz w:val="21"/>
          <w:szCs w:val="21"/>
        </w:rPr>
        <w:t>wandering.</w:t>
      </w:r>
      <w:r w:rsidR="007827AE">
        <w:rPr>
          <w:sz w:val="21"/>
          <w:szCs w:val="21"/>
        </w:rPr>
        <w:t>”</w:t>
      </w:r>
    </w:p>
    <w:p w14:paraId="70FD3D46" w14:textId="77777777" w:rsidR="007827AE" w:rsidRPr="002F49A6" w:rsidRDefault="007827AE" w:rsidP="00C3610E">
      <w:pPr>
        <w:spacing w:line="480" w:lineRule="auto"/>
        <w:rPr>
          <w:sz w:val="21"/>
          <w:szCs w:val="21"/>
        </w:rPr>
      </w:pPr>
    </w:p>
    <w:p w14:paraId="7AA0CDC6" w14:textId="2EBEF15E" w:rsidR="00C3610E" w:rsidRPr="00156C08" w:rsidRDefault="00C3610E" w:rsidP="00C3610E">
      <w:pPr>
        <w:spacing w:line="480" w:lineRule="auto"/>
        <w:rPr>
          <w:b/>
          <w:bCs/>
        </w:rPr>
      </w:pPr>
      <w:r w:rsidRPr="00156C08">
        <w:rPr>
          <w:b/>
          <w:bCs/>
        </w:rPr>
        <w:t xml:space="preserve">Figure </w:t>
      </w:r>
      <w:r w:rsidR="008974EA">
        <w:rPr>
          <w:b/>
          <w:bCs/>
        </w:rPr>
        <w:t>3</w:t>
      </w:r>
    </w:p>
    <w:p w14:paraId="2B0D8039" w14:textId="5295ED05" w:rsidR="00C3610E" w:rsidRPr="000909B9" w:rsidRDefault="002F2880" w:rsidP="00C3610E">
      <w:pPr>
        <w:spacing w:line="480" w:lineRule="auto"/>
        <w:rPr>
          <w:i/>
          <w:iCs/>
        </w:rPr>
      </w:pPr>
      <w:r w:rsidRPr="002F2880">
        <w:rPr>
          <w:noProof/>
        </w:rPr>
        <w:drawing>
          <wp:anchor distT="0" distB="0" distL="114300" distR="114300" simplePos="0" relativeHeight="251658242" behindDoc="0" locked="0" layoutInCell="1" allowOverlap="1" wp14:anchorId="7E56A003" wp14:editId="5FF6D77D">
            <wp:simplePos x="0" y="0"/>
            <wp:positionH relativeFrom="column">
              <wp:posOffset>0</wp:posOffset>
            </wp:positionH>
            <wp:positionV relativeFrom="paragraph">
              <wp:posOffset>307340</wp:posOffset>
            </wp:positionV>
            <wp:extent cx="5731510" cy="1388110"/>
            <wp:effectExtent l="0" t="0" r="0" b="0"/>
            <wp:wrapSquare wrapText="bothSides"/>
            <wp:docPr id="180393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7306" name=""/>
                    <pic:cNvPicPr/>
                  </pic:nvPicPr>
                  <pic:blipFill>
                    <a:blip r:embed="rId11"/>
                    <a:stretch>
                      <a:fillRect/>
                    </a:stretch>
                  </pic:blipFill>
                  <pic:spPr>
                    <a:xfrm>
                      <a:off x="0" y="0"/>
                      <a:ext cx="5731510" cy="1388110"/>
                    </a:xfrm>
                    <a:prstGeom prst="rect">
                      <a:avLst/>
                    </a:prstGeom>
                  </pic:spPr>
                </pic:pic>
              </a:graphicData>
            </a:graphic>
          </wp:anchor>
        </w:drawing>
      </w:r>
      <w:r w:rsidR="000909B9" w:rsidRPr="000909B9">
        <w:rPr>
          <w:i/>
          <w:iCs/>
        </w:rPr>
        <w:t xml:space="preserve">Example </w:t>
      </w:r>
      <w:r w:rsidR="004F3CBA">
        <w:rPr>
          <w:i/>
          <w:iCs/>
        </w:rPr>
        <w:t>F</w:t>
      </w:r>
      <w:r w:rsidR="000909B9" w:rsidRPr="000909B9">
        <w:rPr>
          <w:i/>
          <w:iCs/>
        </w:rPr>
        <w:t xml:space="preserve">ree-swim </w:t>
      </w:r>
      <w:r w:rsidR="004F3CBA">
        <w:rPr>
          <w:i/>
          <w:iCs/>
        </w:rPr>
        <w:t>N</w:t>
      </w:r>
      <w:r w:rsidR="000909B9" w:rsidRPr="000909B9">
        <w:rPr>
          <w:i/>
          <w:iCs/>
        </w:rPr>
        <w:t xml:space="preserve">avigation </w:t>
      </w:r>
      <w:r w:rsidR="004F3CBA">
        <w:rPr>
          <w:i/>
          <w:iCs/>
        </w:rPr>
        <w:t>P</w:t>
      </w:r>
      <w:r w:rsidR="000909B9" w:rsidRPr="000909B9">
        <w:rPr>
          <w:i/>
          <w:iCs/>
        </w:rPr>
        <w:t>atterns from Piber et al. (2018)</w:t>
      </w:r>
    </w:p>
    <w:p w14:paraId="0085A74F" w14:textId="1C5C2360" w:rsidR="000909B9" w:rsidRDefault="000909B9" w:rsidP="00C3610E">
      <w:pPr>
        <w:spacing w:line="480" w:lineRule="auto"/>
      </w:pPr>
    </w:p>
    <w:p w14:paraId="4CCA1F34" w14:textId="1C8883F1" w:rsidR="00DF3F9B" w:rsidRPr="00DF3F9B" w:rsidRDefault="00DF3F9B" w:rsidP="00DF3F9B">
      <w:pPr>
        <w:spacing w:line="480" w:lineRule="auto"/>
        <w:rPr>
          <w:sz w:val="21"/>
          <w:szCs w:val="21"/>
        </w:rPr>
      </w:pPr>
      <w:r>
        <w:rPr>
          <w:i/>
          <w:iCs/>
          <w:sz w:val="21"/>
          <w:szCs w:val="21"/>
        </w:rPr>
        <w:t xml:space="preserve">Note. </w:t>
      </w:r>
      <w:r>
        <w:rPr>
          <w:sz w:val="21"/>
          <w:szCs w:val="21"/>
        </w:rPr>
        <w:t>Red circle on the lower-left quadrant represents the starting location. Grey square on the upper-right quadrant represents the goal location</w:t>
      </w:r>
      <w:r w:rsidR="004B1514">
        <w:rPr>
          <w:sz w:val="21"/>
          <w:szCs w:val="21"/>
        </w:rPr>
        <w:t>, which was invisible during the trials</w:t>
      </w:r>
      <w:r>
        <w:rPr>
          <w:sz w:val="21"/>
          <w:szCs w:val="21"/>
        </w:rPr>
        <w:t xml:space="preserve">. </w:t>
      </w:r>
    </w:p>
    <w:p w14:paraId="1377B57A" w14:textId="77777777" w:rsidR="000069CD" w:rsidRPr="000069CD" w:rsidRDefault="000069CD" w:rsidP="00FE30DE">
      <w:pPr>
        <w:spacing w:line="480" w:lineRule="auto"/>
        <w:ind w:firstLine="720"/>
      </w:pPr>
    </w:p>
    <w:p w14:paraId="190DA412" w14:textId="1CB62A0B" w:rsidR="00C402E1" w:rsidRDefault="00C402E1" w:rsidP="00FE30DE">
      <w:pPr>
        <w:spacing w:line="480" w:lineRule="auto"/>
        <w:ind w:firstLine="720"/>
      </w:pPr>
      <w:r w:rsidRPr="00F12A7A">
        <w:rPr>
          <w:i/>
          <w:iCs/>
        </w:rPr>
        <w:t>Egocentric navigation</w:t>
      </w:r>
      <w:r>
        <w:t xml:space="preserve"> Participants navigate in a maze where only egocentric features of the training maze are present</w:t>
      </w:r>
      <w:r w:rsidR="0077798B">
        <w:t>.</w:t>
      </w:r>
    </w:p>
    <w:p w14:paraId="374F57D2" w14:textId="12244616" w:rsidR="00FE30DE" w:rsidRDefault="00137BA8" w:rsidP="00AB7C51">
      <w:pPr>
        <w:spacing w:line="480" w:lineRule="auto"/>
        <w:ind w:firstLine="720"/>
      </w:pPr>
      <w:r>
        <w:t>RouteID</w:t>
      </w:r>
      <w:r w:rsidR="00AB7C51">
        <w:t xml:space="preserve"> and egocentric navigation examine participants’ egocentric representation. </w:t>
      </w:r>
      <w:r w:rsidR="00FE30DE">
        <w:t>JRD, free</w:t>
      </w:r>
      <w:r w:rsidR="00707E50">
        <w:t>-</w:t>
      </w:r>
      <w:r w:rsidR="00FE30DE">
        <w:t xml:space="preserve">swim, and shortcutting examine participants’ allocentric representation of the environment, but discrepancies in within-subject measurements can detect if the participant </w:t>
      </w:r>
      <w:r w:rsidR="008A15AD">
        <w:t>uses</w:t>
      </w:r>
      <w:r w:rsidR="00FE30DE">
        <w:t xml:space="preserve"> a configurational map-like spatial representation (excel in shortcutting and JRD), or </w:t>
      </w:r>
      <w:r w:rsidR="00FE30DE">
        <w:lastRenderedPageBreak/>
        <w:t>labelled graph knowledge that depend more on the landmarks’ characteristics (excel in shortcutting only) (He et al., 2023). Free</w:t>
      </w:r>
      <w:r w:rsidR="00707E50">
        <w:t>-</w:t>
      </w:r>
      <w:r w:rsidR="00FE30DE">
        <w:t xml:space="preserve">swim pattern and the screen bearing throughout their navigation </w:t>
      </w:r>
      <w:r w:rsidR="00CB3179">
        <w:t>are</w:t>
      </w:r>
      <w:r w:rsidR="00FE30DE">
        <w:t xml:space="preserve"> compared to the </w:t>
      </w:r>
      <w:r w:rsidR="001C347A">
        <w:t>bearing</w:t>
      </w:r>
      <w:r w:rsidR="00FE30DE">
        <w:t xml:space="preserve"> of the goal and training start position. This may inform </w:t>
      </w:r>
      <w:r w:rsidR="00A24DAA">
        <w:t>the</w:t>
      </w:r>
      <w:r w:rsidR="00FE30DE">
        <w:t xml:space="preserve"> </w:t>
      </w:r>
      <w:r w:rsidR="00A24DAA">
        <w:t>navigation strategy applied</w:t>
      </w:r>
      <w:r w:rsidR="003A0531">
        <w:t>.</w:t>
      </w:r>
    </w:p>
    <w:p w14:paraId="6CD35DB9" w14:textId="582588F9" w:rsidR="008F4EB2" w:rsidRPr="00D657A6" w:rsidRDefault="00FE30DE" w:rsidP="00AE133E">
      <w:pPr>
        <w:spacing w:line="480" w:lineRule="auto"/>
        <w:ind w:firstLine="720"/>
      </w:pPr>
      <w:r>
        <w:t>In shortcutting, free</w:t>
      </w:r>
      <w:r w:rsidR="00707E50">
        <w:t>-</w:t>
      </w:r>
      <w:r>
        <w:t xml:space="preserve">swim and egocentric navigation, participants press “X” to indicate their estimated position of the goal. Total duration and total distance travelled, and error in Euclidean distance and bearing of the estimated position to the actual position </w:t>
      </w:r>
      <w:r w:rsidR="00CB3179">
        <w:t>are</w:t>
      </w:r>
      <w:r>
        <w:t xml:space="preserve"> recorded.</w:t>
      </w:r>
    </w:p>
    <w:p w14:paraId="292200C3" w14:textId="28950667" w:rsidR="00822067" w:rsidRDefault="00822067" w:rsidP="00822067">
      <w:pPr>
        <w:spacing w:line="480" w:lineRule="auto"/>
        <w:rPr>
          <w:b/>
          <w:bCs/>
        </w:rPr>
      </w:pPr>
      <w:r>
        <w:rPr>
          <w:b/>
          <w:bCs/>
        </w:rPr>
        <w:t>Procedure</w:t>
      </w:r>
    </w:p>
    <w:p w14:paraId="18AD0B95" w14:textId="095C2621" w:rsidR="00DE7CCE" w:rsidRDefault="00DE7CCE" w:rsidP="004512D7">
      <w:pPr>
        <w:spacing w:line="480" w:lineRule="auto"/>
        <w:ind w:firstLine="720"/>
      </w:pPr>
      <w:r w:rsidRPr="00515B42">
        <w:rPr>
          <w:b/>
          <w:bCs/>
        </w:rPr>
        <w:t>Spatial abilities test</w:t>
      </w:r>
      <w:r w:rsidR="00515B42">
        <w:t xml:space="preserve"> The mentioned SO and VSWM task </w:t>
      </w:r>
      <w:r w:rsidR="00CB3179">
        <w:t>are</w:t>
      </w:r>
      <w:r w:rsidR="00515B42">
        <w:t xml:space="preserve"> administered</w:t>
      </w:r>
      <w:r w:rsidR="00F90712">
        <w:t xml:space="preserve"> on computer screen prior to the vMWM trials.</w:t>
      </w:r>
    </w:p>
    <w:p w14:paraId="015A001D" w14:textId="2F2F805A" w:rsidR="00DE7CCE" w:rsidRDefault="006D7A06" w:rsidP="00DE7CCE">
      <w:pPr>
        <w:spacing w:line="480" w:lineRule="auto"/>
        <w:ind w:firstLine="720"/>
      </w:pPr>
      <w:r>
        <w:rPr>
          <w:b/>
          <w:bCs/>
        </w:rPr>
        <w:t>Pre-training</w:t>
      </w:r>
      <w:r w:rsidR="001C78F5">
        <w:t xml:space="preserve"> Participants familiarise themselves with </w:t>
      </w:r>
      <w:r w:rsidR="002C1A0D">
        <w:t>manoeuvring</w:t>
      </w:r>
      <w:r w:rsidR="001C78F5">
        <w:t xml:space="preserve"> </w:t>
      </w:r>
      <w:r w:rsidR="00090FF5">
        <w:t xml:space="preserve">with the keyboard keys </w:t>
      </w:r>
      <w:r>
        <w:t xml:space="preserve">and planks constraints </w:t>
      </w:r>
      <w:r w:rsidR="00090FF5">
        <w:t>in a</w:t>
      </w:r>
      <w:r>
        <w:t xml:space="preserve"> virtual</w:t>
      </w:r>
      <w:r w:rsidR="00090FF5">
        <w:t xml:space="preserve"> environment </w:t>
      </w:r>
      <w:r>
        <w:t>different from the vMWM.</w:t>
      </w:r>
    </w:p>
    <w:p w14:paraId="73C7AFD2" w14:textId="3A7BD008" w:rsidR="00547DD9" w:rsidRDefault="00547DD9" w:rsidP="00DE7CCE">
      <w:pPr>
        <w:spacing w:line="480" w:lineRule="auto"/>
        <w:ind w:firstLine="720"/>
      </w:pPr>
      <w:r w:rsidRPr="00FE7EC1">
        <w:rPr>
          <w:b/>
          <w:bCs/>
        </w:rPr>
        <w:t>Training</w:t>
      </w:r>
      <w:r w:rsidR="009E5565">
        <w:t xml:space="preserve"> </w:t>
      </w:r>
      <w:r w:rsidR="00D468E4">
        <w:t xml:space="preserve">After pre-training, participants </w:t>
      </w:r>
      <w:r w:rsidR="00574DEC">
        <w:t>complete 15 training trials in the</w:t>
      </w:r>
      <w:r w:rsidR="00D468E4">
        <w:t xml:space="preserve"> vMWM environment</w:t>
      </w:r>
      <w:r w:rsidR="00B5485A">
        <w:t xml:space="preserve">, which </w:t>
      </w:r>
      <w:r w:rsidR="00B30FED">
        <w:t>is a dual-strategy maze</w:t>
      </w:r>
      <w:r w:rsidR="00114871">
        <w:t xml:space="preserve"> with </w:t>
      </w:r>
      <w:r w:rsidR="00FC72BD">
        <w:t xml:space="preserve">both </w:t>
      </w:r>
      <w:r w:rsidR="00114871">
        <w:t xml:space="preserve">allocentric </w:t>
      </w:r>
      <w:r w:rsidR="00FC72BD">
        <w:t xml:space="preserve">and egocentric </w:t>
      </w:r>
      <w:r w:rsidR="00114871">
        <w:t>features</w:t>
      </w:r>
      <w:r w:rsidR="00BB2FAD">
        <w:t xml:space="preserve"> (adopted from </w:t>
      </w:r>
      <w:r w:rsidR="00854ADD">
        <w:t>Thompson</w:t>
      </w:r>
      <w:r w:rsidR="00975B6E">
        <w:t xml:space="preserve">, </w:t>
      </w:r>
      <w:r w:rsidR="00B60104">
        <w:t>2019)</w:t>
      </w:r>
      <w:r w:rsidR="00FC72BD">
        <w:t>. Allocentric features include</w:t>
      </w:r>
      <w:r w:rsidR="00BA4FCD">
        <w:t xml:space="preserve"> extra-maze landmarks</w:t>
      </w:r>
      <w:r w:rsidR="000D5A51">
        <w:t>. E</w:t>
      </w:r>
      <w:r w:rsidR="00BA4FCD">
        <w:t>gocentric features</w:t>
      </w:r>
      <w:r w:rsidR="00FC72BD">
        <w:t xml:space="preserve"> </w:t>
      </w:r>
      <w:r w:rsidR="00DA6CF6">
        <w:t>constraint participants to a specific path</w:t>
      </w:r>
      <w:r w:rsidR="003A5E39">
        <w:t xml:space="preserve"> with several arms</w:t>
      </w:r>
      <w:r w:rsidR="00BB2FAD">
        <w:t xml:space="preserve"> </w:t>
      </w:r>
      <w:r w:rsidR="003A5E39">
        <w:t>pointing towards different directions leading to the goal</w:t>
      </w:r>
      <w:r w:rsidR="00BB2FAD">
        <w:t xml:space="preserve">. </w:t>
      </w:r>
      <w:r w:rsidR="000D5A51">
        <w:t>Also, a</w:t>
      </w:r>
      <w:r w:rsidR="00BB2FAD">
        <w:t xml:space="preserve">t each decision point (i.e., end of a path), </w:t>
      </w:r>
      <w:r w:rsidR="002C3586">
        <w:t>new planks indicating other directions will appear</w:t>
      </w:r>
      <w:r w:rsidR="00845EB5">
        <w:t xml:space="preserve">, but participants cannot see if the path is leading to a dead-end. </w:t>
      </w:r>
      <w:r w:rsidR="00F96BAC">
        <w:t>The planks in the pool only appear when the participant step on it, and disappear once the participant move away.</w:t>
      </w:r>
      <w:r w:rsidR="004C1F5C">
        <w:t xml:space="preserve"> All trials start in a fixed position.</w:t>
      </w:r>
      <w:r w:rsidR="008C511F">
        <w:t xml:space="preserve"> </w:t>
      </w:r>
    </w:p>
    <w:p w14:paraId="2B959AA3" w14:textId="72AF4D16" w:rsidR="00DB632E" w:rsidRDefault="00BD43B0" w:rsidP="0068572E">
      <w:pPr>
        <w:spacing w:line="480" w:lineRule="auto"/>
        <w:ind w:firstLine="720"/>
      </w:pPr>
      <w:r w:rsidRPr="00E160DE">
        <w:rPr>
          <w:b/>
          <w:bCs/>
        </w:rPr>
        <w:t>Outcome tests</w:t>
      </w:r>
      <w:r w:rsidR="00D14A47">
        <w:rPr>
          <w:b/>
          <w:bCs/>
        </w:rPr>
        <w:t xml:space="preserve"> </w:t>
      </w:r>
      <w:r w:rsidR="00612EEC">
        <w:t xml:space="preserve">As allocentric knowledge are acquired more readily than egocentric knowledge when both cues are present, </w:t>
      </w:r>
      <w:r w:rsidR="00137BA8">
        <w:t>ConfigID tests</w:t>
      </w:r>
      <w:r w:rsidR="00DB632E">
        <w:t xml:space="preserve"> </w:t>
      </w:r>
      <w:r w:rsidR="004004E0">
        <w:t>are</w:t>
      </w:r>
      <w:r w:rsidR="00DB632E">
        <w:t xml:space="preserve"> presented</w:t>
      </w:r>
      <w:r w:rsidR="001A5CC9">
        <w:t xml:space="preserve"> after 5 training trials, and </w:t>
      </w:r>
      <w:r w:rsidR="00137BA8">
        <w:t>routeID</w:t>
      </w:r>
      <w:r w:rsidR="00200611">
        <w:t xml:space="preserve"> tests </w:t>
      </w:r>
      <w:r w:rsidR="004004E0">
        <w:t>are</w:t>
      </w:r>
      <w:r w:rsidR="00200611">
        <w:t xml:space="preserve"> presented</w:t>
      </w:r>
      <w:r w:rsidR="001A5CC9">
        <w:t xml:space="preserve"> after 10 training trials (</w:t>
      </w:r>
      <w:r w:rsidR="001A5CC9" w:rsidRPr="007F785F">
        <w:t>Thompson, 2019</w:t>
      </w:r>
      <w:r w:rsidR="001A5CC9">
        <w:t>)</w:t>
      </w:r>
      <w:r w:rsidR="00200611">
        <w:t>. After completing 15 training trials</w:t>
      </w:r>
      <w:r w:rsidR="007F72B3">
        <w:t xml:space="preserve"> and the conflict test, they complete</w:t>
      </w:r>
      <w:r w:rsidR="00CF5E00">
        <w:t xml:space="preserve"> a series of outcome tests:</w:t>
      </w:r>
      <w:r w:rsidR="00715F04">
        <w:t xml:space="preserve"> </w:t>
      </w:r>
      <w:r w:rsidR="00137BA8">
        <w:t xml:space="preserve">configID and </w:t>
      </w:r>
      <w:r w:rsidR="00137BA8">
        <w:lastRenderedPageBreak/>
        <w:t>routeID</w:t>
      </w:r>
      <w:r w:rsidR="00715F04">
        <w:t xml:space="preserve"> that are different from the ones presented beforehand, shortcutting, free</w:t>
      </w:r>
      <w:r w:rsidR="00707E50">
        <w:t>-</w:t>
      </w:r>
      <w:r w:rsidR="00715F04">
        <w:t xml:space="preserve">swim, and egocentric navigation. </w:t>
      </w:r>
      <w:r w:rsidR="00DB737E">
        <w:t>These tests</w:t>
      </w:r>
      <w:r w:rsidR="00715F04">
        <w:t xml:space="preserve"> </w:t>
      </w:r>
      <w:r w:rsidR="004004E0">
        <w:t>are</w:t>
      </w:r>
      <w:r w:rsidR="00715F04">
        <w:t xml:space="preserve"> presented in random and counterbalanced order between participants</w:t>
      </w:r>
      <w:r w:rsidR="23239CF6">
        <w:t>.</w:t>
      </w:r>
    </w:p>
    <w:p w14:paraId="0B900D99" w14:textId="2E7DC29B" w:rsidR="002D2D33" w:rsidRDefault="00F12B87" w:rsidP="002D2D33">
      <w:pPr>
        <w:spacing w:line="480" w:lineRule="auto"/>
        <w:ind w:firstLine="720"/>
        <w:rPr>
          <w:b/>
          <w:bCs/>
        </w:rPr>
      </w:pPr>
      <w:r w:rsidRPr="00140647">
        <w:rPr>
          <w:b/>
          <w:bCs/>
        </w:rPr>
        <w:t>Conflict test</w:t>
      </w:r>
      <w:r>
        <w:t xml:space="preserve"> </w:t>
      </w:r>
      <w:r w:rsidR="009169A4">
        <w:t>(adopted from Segula, 2017).</w:t>
      </w:r>
      <w:r w:rsidR="00AD26F0">
        <w:t xml:space="preserve"> DSP maze is presented </w:t>
      </w:r>
      <w:r w:rsidR="00656F13">
        <w:t>to categorise participants’ navigation preferences. P</w:t>
      </w:r>
      <w:r w:rsidR="00C5406C">
        <w:t xml:space="preserve">articipants </w:t>
      </w:r>
      <w:r w:rsidR="00D30026">
        <w:t>start</w:t>
      </w:r>
      <w:r w:rsidR="00C5406C">
        <w:t xml:space="preserve"> in a different </w:t>
      </w:r>
      <w:r w:rsidR="00D30026">
        <w:t>position to the training trials. B</w:t>
      </w:r>
      <w:r w:rsidR="00C5406C">
        <w:t xml:space="preserve">oth </w:t>
      </w:r>
      <w:r w:rsidR="00AD26F0">
        <w:t xml:space="preserve">egocentric and allocentric strategy </w:t>
      </w:r>
      <w:r w:rsidR="00D02B2F">
        <w:t>appear equally</w:t>
      </w:r>
      <w:r w:rsidR="00C5406C">
        <w:t xml:space="preserve"> viable</w:t>
      </w:r>
      <w:r w:rsidR="00807C47">
        <w:t xml:space="preserve"> (</w:t>
      </w:r>
      <w:r w:rsidR="00807C47" w:rsidRPr="00807C47">
        <w:rPr>
          <w:i/>
          <w:iCs/>
        </w:rPr>
        <w:t>Figure 2</w:t>
      </w:r>
      <w:r w:rsidR="00807C47">
        <w:t>).</w:t>
      </w:r>
    </w:p>
    <w:p w14:paraId="481E3B97" w14:textId="77D02763" w:rsidR="002D2D33" w:rsidRDefault="002D2D33" w:rsidP="002D2D33">
      <w:pPr>
        <w:spacing w:line="480" w:lineRule="auto"/>
        <w:ind w:firstLine="720"/>
      </w:pPr>
      <w:r w:rsidRPr="008E63F9">
        <w:rPr>
          <w:b/>
          <w:bCs/>
        </w:rPr>
        <w:t>Eye-tracking</w:t>
      </w:r>
      <w:r w:rsidRPr="00512933">
        <w:rPr>
          <w:i/>
          <w:iCs/>
        </w:rPr>
        <w:t xml:space="preserve"> </w:t>
      </w:r>
      <w:r w:rsidR="4D75E9E1" w:rsidRPr="59892C9E">
        <w:t>(only in VR, Phase 2) For each subject, fixation</w:t>
      </w:r>
      <w:r>
        <w:t xml:space="preserve"> duration on </w:t>
      </w:r>
      <w:r w:rsidR="4D75E9E1" w:rsidRPr="59892C9E">
        <w:t>each cue</w:t>
      </w:r>
      <w:r>
        <w:t xml:space="preserve"> (landmarks or planks</w:t>
      </w:r>
      <w:r w:rsidR="4D75E9E1" w:rsidRPr="59892C9E">
        <w:t>) is measured and form the</w:t>
      </w:r>
      <w:r>
        <w:t xml:space="preserve"> gaze-chaining pattern, marking the order of interest areas, </w:t>
      </w:r>
      <w:r w:rsidR="4D75E9E1" w:rsidRPr="59892C9E">
        <w:t>for</w:t>
      </w:r>
      <w:r>
        <w:t xml:space="preserve"> each arm and decision points</w:t>
      </w:r>
      <w:r w:rsidR="4D75E9E1" w:rsidRPr="59892C9E">
        <w:t>.</w:t>
      </w:r>
    </w:p>
    <w:p w14:paraId="25E9804E" w14:textId="66F1E62D" w:rsidR="00CC0E77" w:rsidRDefault="00CC0E77" w:rsidP="00CC0E77">
      <w:pPr>
        <w:spacing w:line="480" w:lineRule="auto"/>
        <w:ind w:firstLine="720"/>
      </w:pPr>
      <w:r w:rsidRPr="007E2F19">
        <w:rPr>
          <w:b/>
          <w:bCs/>
        </w:rPr>
        <w:t xml:space="preserve">Attention checks </w:t>
      </w:r>
      <w:r>
        <w:t xml:space="preserve">Participants will read </w:t>
      </w:r>
      <w:r w:rsidR="60ABDC05">
        <w:t xml:space="preserve">task </w:t>
      </w:r>
      <w:r>
        <w:t>instructions</w:t>
      </w:r>
      <w:r w:rsidR="60ABDC05">
        <w:t xml:space="preserve"> and</w:t>
      </w:r>
      <w:r>
        <w:t xml:space="preserve"> complete a multiple-choice question to confirm </w:t>
      </w:r>
      <w:r w:rsidR="60ABDC05">
        <w:t>their understanding</w:t>
      </w:r>
      <w:r w:rsidRPr="005F2EEA">
        <w:t xml:space="preserve"> </w:t>
      </w:r>
      <w:r>
        <w:t xml:space="preserve">before </w:t>
      </w:r>
      <w:r w:rsidR="60ABDC05">
        <w:t>proceeding to</w:t>
      </w:r>
      <w:r>
        <w:t xml:space="preserve"> the next trial type.</w:t>
      </w:r>
    </w:p>
    <w:p w14:paraId="4F9C348B" w14:textId="77777777" w:rsidR="004F5467" w:rsidRPr="00516771" w:rsidRDefault="004F5467" w:rsidP="004F5467">
      <w:pPr>
        <w:spacing w:line="480" w:lineRule="auto"/>
        <w:rPr>
          <w:b/>
          <w:bCs/>
        </w:rPr>
      </w:pPr>
      <w:r w:rsidRPr="00516771">
        <w:rPr>
          <w:b/>
          <w:bCs/>
        </w:rPr>
        <w:t>Statistical analyses</w:t>
      </w:r>
    </w:p>
    <w:p w14:paraId="5981EAE2" w14:textId="1A5658BF" w:rsidR="2D80F2D0" w:rsidRDefault="2D80F2D0" w:rsidP="59892C9E">
      <w:pPr>
        <w:spacing w:line="480" w:lineRule="auto"/>
        <w:ind w:firstLine="720"/>
      </w:pPr>
      <w:r>
        <w:t xml:space="preserve">In both phases, all test outcomes are compared across sex, spatial abilities and navigation preferences with t-test. Main and interaction effects between variables are examined as in </w:t>
      </w:r>
      <w:r w:rsidRPr="59892C9E">
        <w:rPr>
          <w:i/>
          <w:iCs/>
        </w:rPr>
        <w:t>Figure 1</w:t>
      </w:r>
      <w:r>
        <w:t xml:space="preserve">. </w:t>
      </w:r>
    </w:p>
    <w:p w14:paraId="245B721D" w14:textId="0E92B6FA" w:rsidR="2D80F2D0" w:rsidRDefault="5E974B23" w:rsidP="59892C9E">
      <w:pPr>
        <w:spacing w:line="480" w:lineRule="auto"/>
      </w:pPr>
      <w:r>
        <w:t>In Phase 2, the average change in number of cues selected and fixation duration on each cue are measured. Practice effects in gaze behaviour, reflected by the slope of decreasing cues selected across trials—are also measured. These gaze parameters are compared across groups using t-tests. Regression analyses examine whether they predict test outcomes.</w:t>
      </w:r>
    </w:p>
    <w:p w14:paraId="3698A84A" w14:textId="27DDDCE8" w:rsidR="004F5467" w:rsidRDefault="004F5467" w:rsidP="004F5467">
      <w:pPr>
        <w:spacing w:line="480" w:lineRule="auto"/>
        <w:rPr>
          <w:ins w:id="0" w:author="Microsoft Word" w:date="2025-04-09T22:01:00Z" w16du:dateUtc="2025-04-09T12:01:00Z"/>
        </w:rPr>
      </w:pPr>
      <w:ins w:id="1" w:author="Microsoft Word" w:date="2025-04-09T22:01:00Z" w16du:dateUtc="2025-04-09T12:01:00Z">
        <w:r>
          <w:tab/>
        </w:r>
        <w:r w:rsidR="00A406D1">
          <w:t>All t</w:t>
        </w:r>
        <w:r w:rsidR="00DE5918">
          <w:t xml:space="preserve">est outcomes are compared across sex, spatial abilities and navigation preferences with t-test. </w:t>
        </w:r>
        <w:r>
          <w:t xml:space="preserve">Main and interaction effects between variables are examined as in </w:t>
        </w:r>
        <w:r w:rsidRPr="00F865CE">
          <w:rPr>
            <w:i/>
            <w:iCs/>
          </w:rPr>
          <w:t>Figure 1</w:t>
        </w:r>
        <w:r>
          <w:t xml:space="preserve">. </w:t>
        </w:r>
      </w:ins>
    </w:p>
    <w:p w14:paraId="6A6A225C" w14:textId="77777777" w:rsidR="004F5467" w:rsidRPr="007D0123" w:rsidRDefault="004F5467" w:rsidP="004F5467">
      <w:pPr>
        <w:spacing w:line="480" w:lineRule="auto"/>
        <w:jc w:val="center"/>
        <w:rPr>
          <w:b/>
          <w:bCs/>
        </w:rPr>
      </w:pPr>
      <w:r w:rsidRPr="007D0123">
        <w:rPr>
          <w:b/>
          <w:bCs/>
        </w:rPr>
        <w:t>Part 5: Ethics</w:t>
      </w:r>
    </w:p>
    <w:p w14:paraId="04B512B2" w14:textId="77777777" w:rsidR="004F5467" w:rsidRDefault="004F5467" w:rsidP="004F5467">
      <w:pPr>
        <w:spacing w:line="480" w:lineRule="auto"/>
        <w:ind w:firstLine="720"/>
      </w:pPr>
      <w:r>
        <w:t xml:space="preserve">Ethics application will be covered by supervisor. </w:t>
      </w:r>
    </w:p>
    <w:p w14:paraId="19074BC4" w14:textId="77777777" w:rsidR="00CC0E77" w:rsidRDefault="00CC0E77" w:rsidP="000940DC">
      <w:pPr>
        <w:spacing w:line="480" w:lineRule="auto"/>
        <w:rPr>
          <w:b/>
          <w:bCs/>
        </w:rPr>
      </w:pPr>
    </w:p>
    <w:p w14:paraId="4B22D7CC" w14:textId="77777777" w:rsidR="00426EC3" w:rsidRDefault="00426EC3" w:rsidP="000940DC">
      <w:pPr>
        <w:spacing w:line="480" w:lineRule="auto"/>
        <w:rPr>
          <w:b/>
          <w:bCs/>
        </w:rPr>
      </w:pPr>
    </w:p>
    <w:p w14:paraId="0C22A7A0" w14:textId="77777777" w:rsidR="00426EC3" w:rsidRDefault="00426EC3" w:rsidP="000940DC">
      <w:pPr>
        <w:spacing w:line="480" w:lineRule="auto"/>
        <w:rPr>
          <w:b/>
          <w:bCs/>
        </w:rPr>
      </w:pPr>
    </w:p>
    <w:p w14:paraId="078F5F82" w14:textId="77777777" w:rsidR="00D770C1" w:rsidRDefault="00D770C1" w:rsidP="000940DC">
      <w:pPr>
        <w:spacing w:line="480" w:lineRule="auto"/>
        <w:rPr>
          <w:b/>
          <w:bCs/>
        </w:rPr>
      </w:pPr>
    </w:p>
    <w:p w14:paraId="05068517" w14:textId="4057E8EB" w:rsidR="000940DC" w:rsidRPr="002D2D33" w:rsidRDefault="000940DC" w:rsidP="000940DC">
      <w:pPr>
        <w:spacing w:line="480" w:lineRule="auto"/>
        <w:rPr>
          <w:b/>
          <w:bCs/>
        </w:rPr>
      </w:pPr>
      <w:r w:rsidRPr="002D2D33">
        <w:rPr>
          <w:b/>
          <w:bCs/>
        </w:rPr>
        <w:t xml:space="preserve">Figure </w:t>
      </w:r>
      <w:r w:rsidR="00D770C1">
        <w:rPr>
          <w:b/>
          <w:bCs/>
        </w:rPr>
        <w:t>4</w:t>
      </w:r>
    </w:p>
    <w:p w14:paraId="5B89E918" w14:textId="72606CE8" w:rsidR="000940DC" w:rsidRDefault="002D2D33" w:rsidP="000940DC">
      <w:pPr>
        <w:spacing w:line="480" w:lineRule="auto"/>
      </w:pPr>
      <w:r w:rsidRPr="002D2D33">
        <w:rPr>
          <w:i/>
          <w:iCs/>
          <w:noProof/>
        </w:rPr>
        <w:drawing>
          <wp:anchor distT="0" distB="0" distL="114300" distR="114300" simplePos="0" relativeHeight="251658241" behindDoc="0" locked="0" layoutInCell="1" allowOverlap="1" wp14:anchorId="4FC3DF32" wp14:editId="3A4F5914">
            <wp:simplePos x="0" y="0"/>
            <wp:positionH relativeFrom="column">
              <wp:posOffset>0</wp:posOffset>
            </wp:positionH>
            <wp:positionV relativeFrom="paragraph">
              <wp:posOffset>205740</wp:posOffset>
            </wp:positionV>
            <wp:extent cx="5563235" cy="3856990"/>
            <wp:effectExtent l="0" t="0" r="0" b="3810"/>
            <wp:wrapSquare wrapText="bothSides"/>
            <wp:docPr id="1303935202" name="Picture 1" descr="A blue circle with white hexagons and different colore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35202" name="Picture 1" descr="A blue circle with white hexagons and different colored arrows&#10;&#10;AI-generated content may be incorrect."/>
                    <pic:cNvPicPr/>
                  </pic:nvPicPr>
                  <pic:blipFill>
                    <a:blip r:embed="rId12"/>
                    <a:stretch>
                      <a:fillRect/>
                    </a:stretch>
                  </pic:blipFill>
                  <pic:spPr>
                    <a:xfrm>
                      <a:off x="0" y="0"/>
                      <a:ext cx="5563235" cy="3856990"/>
                    </a:xfrm>
                    <a:prstGeom prst="rect">
                      <a:avLst/>
                    </a:prstGeom>
                  </pic:spPr>
                </pic:pic>
              </a:graphicData>
            </a:graphic>
            <wp14:sizeRelH relativeFrom="margin">
              <wp14:pctWidth>0</wp14:pctWidth>
            </wp14:sizeRelH>
            <wp14:sizeRelV relativeFrom="margin">
              <wp14:pctHeight>0</wp14:pctHeight>
            </wp14:sizeRelV>
          </wp:anchor>
        </w:drawing>
      </w:r>
      <w:r w:rsidR="000940DC" w:rsidRPr="002D2D33">
        <w:rPr>
          <w:i/>
          <w:iCs/>
        </w:rPr>
        <w:t>S</w:t>
      </w:r>
      <w:r w:rsidRPr="002D2D33">
        <w:rPr>
          <w:i/>
          <w:iCs/>
        </w:rPr>
        <w:t>chematic survey view of conflict test environment</w:t>
      </w:r>
      <w:r>
        <w:t xml:space="preserve"> (Segula, 2017).</w:t>
      </w:r>
    </w:p>
    <w:p w14:paraId="70CEAF02" w14:textId="625BD5FA" w:rsidR="002D2D33" w:rsidRPr="002D2D33" w:rsidRDefault="002D2D33" w:rsidP="002D2D33">
      <w:pPr>
        <w:spacing w:line="480" w:lineRule="auto"/>
        <w:rPr>
          <w:sz w:val="21"/>
          <w:szCs w:val="21"/>
        </w:rPr>
      </w:pPr>
      <w:r w:rsidRPr="008C5358">
        <w:rPr>
          <w:i/>
          <w:iCs/>
          <w:sz w:val="21"/>
          <w:szCs w:val="21"/>
        </w:rPr>
        <w:t>Note</w:t>
      </w:r>
      <w:r>
        <w:rPr>
          <w:sz w:val="21"/>
          <w:szCs w:val="21"/>
        </w:rPr>
        <w:t xml:space="preserve">. </w:t>
      </w:r>
      <w:r w:rsidR="00E20F29">
        <w:rPr>
          <w:sz w:val="21"/>
          <w:szCs w:val="21"/>
        </w:rPr>
        <w:t xml:space="preserve">Number of landmarks and landmark positions may differ in this study. </w:t>
      </w:r>
      <w:r w:rsidR="00F761A7">
        <w:rPr>
          <w:sz w:val="21"/>
          <w:szCs w:val="21"/>
        </w:rPr>
        <w:t xml:space="preserve">Allo target represents the location </w:t>
      </w:r>
      <w:r w:rsidR="00A13FDF">
        <w:rPr>
          <w:sz w:val="21"/>
          <w:szCs w:val="21"/>
        </w:rPr>
        <w:t xml:space="preserve">that participants using an optimal allocentric strategy will </w:t>
      </w:r>
      <w:r w:rsidR="00681545">
        <w:rPr>
          <w:sz w:val="21"/>
          <w:szCs w:val="21"/>
        </w:rPr>
        <w:t>reach</w:t>
      </w:r>
      <w:r w:rsidR="00762F79">
        <w:rPr>
          <w:sz w:val="21"/>
          <w:szCs w:val="21"/>
        </w:rPr>
        <w:t xml:space="preserve">. Ego target represents the location that participants using an optimal egocentric strategy will </w:t>
      </w:r>
      <w:r w:rsidR="00681545">
        <w:rPr>
          <w:sz w:val="21"/>
          <w:szCs w:val="21"/>
        </w:rPr>
        <w:t>reach</w:t>
      </w:r>
      <w:r w:rsidR="00762F79">
        <w:rPr>
          <w:sz w:val="21"/>
          <w:szCs w:val="21"/>
        </w:rPr>
        <w:t>.</w:t>
      </w:r>
    </w:p>
    <w:p w14:paraId="25506EBA" w14:textId="5D13FB0C" w:rsidR="000940DC" w:rsidRPr="00140647" w:rsidRDefault="000940DC" w:rsidP="000940DC">
      <w:pPr>
        <w:spacing w:line="480" w:lineRule="auto"/>
      </w:pPr>
    </w:p>
    <w:p w14:paraId="44107A42" w14:textId="04BEE4F9" w:rsidR="002E2B76" w:rsidRDefault="00FA0E57">
      <w:r>
        <w:br w:type="page"/>
      </w:r>
    </w:p>
    <w:p w14:paraId="387DF111" w14:textId="074F7AAD" w:rsidR="001D3D6A" w:rsidRPr="008F56E4" w:rsidRDefault="00B008BA" w:rsidP="008F56E4">
      <w:pPr>
        <w:spacing w:line="480" w:lineRule="auto"/>
        <w:jc w:val="center"/>
        <w:rPr>
          <w:b/>
          <w:bCs/>
        </w:rPr>
      </w:pPr>
      <w:r w:rsidRPr="00F5677A">
        <w:rPr>
          <w:b/>
          <w:bCs/>
        </w:rPr>
        <w:lastRenderedPageBreak/>
        <w:t>References</w:t>
      </w:r>
    </w:p>
    <w:p w14:paraId="19C96575" w14:textId="18B03C87" w:rsidR="001D3D6A" w:rsidRDefault="001D3D6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1D3D6A">
        <w:rPr>
          <w:color w:val="141413"/>
          <w:kern w:val="0"/>
          <w:lang w:val="en-GB"/>
        </w:rPr>
        <w:t xml:space="preserve">Bohannon, R. W. (1997). Comfortable and maximum walking speed of adults aged 20-79 years: Reference values and determinants. </w:t>
      </w:r>
      <w:r w:rsidRPr="00005C5B">
        <w:rPr>
          <w:i/>
          <w:iCs/>
          <w:color w:val="141413"/>
          <w:kern w:val="0"/>
          <w:lang w:val="en-GB"/>
        </w:rPr>
        <w:t>Age and Ageing</w:t>
      </w:r>
      <w:r w:rsidRPr="001D3D6A">
        <w:rPr>
          <w:color w:val="141413"/>
          <w:kern w:val="0"/>
          <w:lang w:val="en-GB"/>
        </w:rPr>
        <w:t>, 26(1), 14-</w:t>
      </w:r>
      <w:r w:rsidR="00314EF9">
        <w:rPr>
          <w:color w:val="141413"/>
          <w:kern w:val="0"/>
          <w:lang w:val="en-GB"/>
        </w:rPr>
        <w:t>19</w:t>
      </w:r>
      <w:r w:rsidRPr="001D3D6A">
        <w:rPr>
          <w:color w:val="141413"/>
          <w:kern w:val="0"/>
          <w:lang w:val="en-GB"/>
        </w:rPr>
        <w:t>.</w:t>
      </w:r>
    </w:p>
    <w:p w14:paraId="47C9ABFA" w14:textId="0E482B0C" w:rsidR="00C75900" w:rsidRDefault="00C75900"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C75900">
        <w:rPr>
          <w:color w:val="141413"/>
          <w:kern w:val="0"/>
        </w:rPr>
        <w:t>Boone, A. P., Gong, X., &amp; Hegarty, M. (2018). Sex differences in navigation strategy and efficiency. </w:t>
      </w:r>
      <w:r w:rsidRPr="00C75900">
        <w:rPr>
          <w:i/>
          <w:iCs/>
          <w:color w:val="141413"/>
          <w:kern w:val="0"/>
        </w:rPr>
        <w:t>Memory &amp; Cognition</w:t>
      </w:r>
      <w:r w:rsidRPr="00C75900">
        <w:rPr>
          <w:color w:val="141413"/>
          <w:kern w:val="0"/>
        </w:rPr>
        <w:t>, </w:t>
      </w:r>
      <w:r w:rsidRPr="00C75900">
        <w:rPr>
          <w:i/>
          <w:iCs/>
          <w:color w:val="141413"/>
          <w:kern w:val="0"/>
        </w:rPr>
        <w:t>46</w:t>
      </w:r>
      <w:r w:rsidRPr="00C75900">
        <w:rPr>
          <w:color w:val="141413"/>
          <w:kern w:val="0"/>
        </w:rPr>
        <w:t xml:space="preserve">(6), 909–922. </w:t>
      </w:r>
      <w:hyperlink r:id="rId13" w:history="1">
        <w:r w:rsidRPr="006E51D1">
          <w:rPr>
            <w:rStyle w:val="Hyperlink"/>
            <w:kern w:val="0"/>
          </w:rPr>
          <w:t>https://doi.org/10.3758/s13421-018-0811-y</w:t>
        </w:r>
      </w:hyperlink>
      <w:r>
        <w:rPr>
          <w:color w:val="141413"/>
          <w:kern w:val="0"/>
        </w:rPr>
        <w:t xml:space="preserve"> </w:t>
      </w:r>
    </w:p>
    <w:p w14:paraId="10DB447D" w14:textId="12BF165D" w:rsidR="009753FF" w:rsidRDefault="009753FF"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9753FF">
        <w:rPr>
          <w:color w:val="141413"/>
          <w:kern w:val="0"/>
        </w:rPr>
        <w:t>Boone, A. P., Maghen, B., &amp; Hegarty, M. (2019). Instructions matter: Individual differences in navigation strategy and ability. </w:t>
      </w:r>
      <w:r w:rsidRPr="009753FF">
        <w:rPr>
          <w:i/>
          <w:iCs/>
          <w:color w:val="141413"/>
          <w:kern w:val="0"/>
        </w:rPr>
        <w:t>Memory &amp; Cognition</w:t>
      </w:r>
      <w:r w:rsidRPr="009753FF">
        <w:rPr>
          <w:color w:val="141413"/>
          <w:kern w:val="0"/>
        </w:rPr>
        <w:t>, </w:t>
      </w:r>
      <w:r w:rsidRPr="009753FF">
        <w:rPr>
          <w:i/>
          <w:iCs/>
          <w:color w:val="141413"/>
          <w:kern w:val="0"/>
        </w:rPr>
        <w:t>47</w:t>
      </w:r>
      <w:r w:rsidRPr="009753FF">
        <w:rPr>
          <w:color w:val="141413"/>
          <w:kern w:val="0"/>
        </w:rPr>
        <w:t xml:space="preserve">(7), 1401–1414. </w:t>
      </w:r>
      <w:hyperlink r:id="rId14" w:history="1">
        <w:r w:rsidRPr="006E51D1">
          <w:rPr>
            <w:rStyle w:val="Hyperlink"/>
            <w:kern w:val="0"/>
          </w:rPr>
          <w:t>https://doi.org/10.3758/s13421-019-00941-5</w:t>
        </w:r>
      </w:hyperlink>
      <w:r>
        <w:rPr>
          <w:color w:val="141413"/>
          <w:kern w:val="0"/>
        </w:rPr>
        <w:t xml:space="preserve"> </w:t>
      </w:r>
    </w:p>
    <w:p w14:paraId="129C58FF" w14:textId="2C70D7F1" w:rsidR="00854ADD" w:rsidRDefault="00854ADD"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854ADD">
        <w:rPr>
          <w:color w:val="141413"/>
          <w:kern w:val="0"/>
        </w:rPr>
        <w:t>Buckley, M. G., Austen, J. M., &amp; McGregor, A. (2024). The role of distal landmarks and individual differences in acquiring spatial representations that support flexible and automatic wayfinding. </w:t>
      </w:r>
      <w:r w:rsidRPr="00854ADD">
        <w:rPr>
          <w:i/>
          <w:iCs/>
          <w:color w:val="141413"/>
          <w:kern w:val="0"/>
        </w:rPr>
        <w:t>Journal of Environmental Psychology</w:t>
      </w:r>
      <w:r w:rsidRPr="00854ADD">
        <w:rPr>
          <w:color w:val="141413"/>
          <w:kern w:val="0"/>
        </w:rPr>
        <w:t>, </w:t>
      </w:r>
      <w:r w:rsidRPr="00854ADD">
        <w:rPr>
          <w:i/>
          <w:iCs/>
          <w:color w:val="141413"/>
          <w:kern w:val="0"/>
        </w:rPr>
        <w:t>98</w:t>
      </w:r>
      <w:r w:rsidRPr="00854ADD">
        <w:rPr>
          <w:color w:val="141413"/>
          <w:kern w:val="0"/>
        </w:rPr>
        <w:t xml:space="preserve">, 102391-. </w:t>
      </w:r>
      <w:hyperlink r:id="rId15" w:history="1">
        <w:r w:rsidRPr="006E51D1">
          <w:rPr>
            <w:rStyle w:val="Hyperlink"/>
            <w:kern w:val="0"/>
          </w:rPr>
          <w:t>https://doi.org/10.1016/j.jenvp.2024.102391</w:t>
        </w:r>
      </w:hyperlink>
      <w:r>
        <w:rPr>
          <w:color w:val="141413"/>
          <w:kern w:val="0"/>
        </w:rPr>
        <w:t xml:space="preserve"> </w:t>
      </w:r>
    </w:p>
    <w:p w14:paraId="39BBE2D4" w14:textId="7A3904AB" w:rsidR="0002446A" w:rsidRDefault="0002446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02446A">
        <w:rPr>
          <w:color w:val="141413"/>
          <w:kern w:val="0"/>
        </w:rPr>
        <w:t>Chan, E., Baumann, O., Bellgrove, M. A., &amp; Mattingley, J. B. (2012). From objects to landmarks: the function of visual location information in spatial navigation. </w:t>
      </w:r>
      <w:r w:rsidRPr="0002446A">
        <w:rPr>
          <w:i/>
          <w:iCs/>
          <w:color w:val="141413"/>
          <w:kern w:val="0"/>
        </w:rPr>
        <w:t>Frontiers in Psychology</w:t>
      </w:r>
      <w:r w:rsidRPr="0002446A">
        <w:rPr>
          <w:color w:val="141413"/>
          <w:kern w:val="0"/>
        </w:rPr>
        <w:t>, </w:t>
      </w:r>
      <w:r w:rsidRPr="0002446A">
        <w:rPr>
          <w:i/>
          <w:iCs/>
          <w:color w:val="141413"/>
          <w:kern w:val="0"/>
        </w:rPr>
        <w:t>3</w:t>
      </w:r>
      <w:r w:rsidRPr="0002446A">
        <w:rPr>
          <w:color w:val="141413"/>
          <w:kern w:val="0"/>
        </w:rPr>
        <w:t xml:space="preserve">, 304–304. </w:t>
      </w:r>
      <w:hyperlink r:id="rId16" w:history="1">
        <w:r w:rsidRPr="006E51D1">
          <w:rPr>
            <w:rStyle w:val="Hyperlink"/>
            <w:kern w:val="0"/>
          </w:rPr>
          <w:t>https://doi.org/10.3389/fpsyg.2012.00304</w:t>
        </w:r>
      </w:hyperlink>
      <w:r>
        <w:rPr>
          <w:color w:val="141413"/>
          <w:kern w:val="0"/>
        </w:rPr>
        <w:t xml:space="preserve"> </w:t>
      </w:r>
    </w:p>
    <w:p w14:paraId="1CE89253" w14:textId="6FFA3313" w:rsidR="00EE2E72" w:rsidRDefault="00EE2E72"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EE2E72">
        <w:rPr>
          <w:color w:val="141413"/>
          <w:kern w:val="0"/>
        </w:rPr>
        <w:t>de Condappa, O., &amp; Wiener, J. M. (2016). Human place and response learning: navigation strategy selection, pupil size and gaze behavior. </w:t>
      </w:r>
      <w:r w:rsidRPr="00EE2E72">
        <w:rPr>
          <w:i/>
          <w:iCs/>
          <w:color w:val="141413"/>
          <w:kern w:val="0"/>
        </w:rPr>
        <w:t>Psychological Research</w:t>
      </w:r>
      <w:r w:rsidRPr="00EE2E72">
        <w:rPr>
          <w:color w:val="141413"/>
          <w:kern w:val="0"/>
        </w:rPr>
        <w:t>, </w:t>
      </w:r>
      <w:r w:rsidRPr="00EE2E72">
        <w:rPr>
          <w:i/>
          <w:iCs/>
          <w:color w:val="141413"/>
          <w:kern w:val="0"/>
        </w:rPr>
        <w:t>80</w:t>
      </w:r>
      <w:r w:rsidRPr="00EE2E72">
        <w:rPr>
          <w:color w:val="141413"/>
          <w:kern w:val="0"/>
        </w:rPr>
        <w:t xml:space="preserve">(1), 82–93. </w:t>
      </w:r>
      <w:hyperlink r:id="rId17" w:history="1">
        <w:r w:rsidRPr="006E51D1">
          <w:rPr>
            <w:rStyle w:val="Hyperlink"/>
            <w:kern w:val="0"/>
          </w:rPr>
          <w:t>https://doi.org/10.1007/s00426-014-0642-9</w:t>
        </w:r>
      </w:hyperlink>
      <w:r>
        <w:rPr>
          <w:color w:val="141413"/>
          <w:kern w:val="0"/>
        </w:rPr>
        <w:t xml:space="preserve"> </w:t>
      </w:r>
    </w:p>
    <w:p w14:paraId="2017441C" w14:textId="7EB5BB8A" w:rsidR="00922D29" w:rsidRDefault="00922D29"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922D29">
        <w:rPr>
          <w:color w:val="141413"/>
          <w:kern w:val="0"/>
        </w:rPr>
        <w:t>Ferguson, T. D., Livingstone-Lee, S. A., &amp; Skelton, R. W. (2019). Incidental learning of allocentric and egocentric strategies by both men and women in a dual-strategy virtual Morris Water Maze. </w:t>
      </w:r>
      <w:r w:rsidRPr="00922D29">
        <w:rPr>
          <w:i/>
          <w:iCs/>
          <w:color w:val="141413"/>
          <w:kern w:val="0"/>
        </w:rPr>
        <w:t>Behavioural Brain Research</w:t>
      </w:r>
      <w:r w:rsidRPr="00922D29">
        <w:rPr>
          <w:color w:val="141413"/>
          <w:kern w:val="0"/>
        </w:rPr>
        <w:t>, </w:t>
      </w:r>
      <w:r w:rsidRPr="00922D29">
        <w:rPr>
          <w:i/>
          <w:iCs/>
          <w:color w:val="141413"/>
          <w:kern w:val="0"/>
        </w:rPr>
        <w:t>364</w:t>
      </w:r>
      <w:r w:rsidRPr="00922D29">
        <w:rPr>
          <w:color w:val="141413"/>
          <w:kern w:val="0"/>
        </w:rPr>
        <w:t xml:space="preserve">, 281–295. </w:t>
      </w:r>
      <w:hyperlink r:id="rId18" w:history="1">
        <w:r w:rsidRPr="006E51D1">
          <w:rPr>
            <w:rStyle w:val="Hyperlink"/>
            <w:kern w:val="0"/>
          </w:rPr>
          <w:t>https://doi.org/10.1016/j.bbr.2019.02.032</w:t>
        </w:r>
      </w:hyperlink>
      <w:r>
        <w:rPr>
          <w:color w:val="141413"/>
          <w:kern w:val="0"/>
        </w:rPr>
        <w:t xml:space="preserve"> </w:t>
      </w:r>
    </w:p>
    <w:p w14:paraId="5284304E" w14:textId="279F29E7" w:rsidR="00EB5A65" w:rsidRPr="002E2B76" w:rsidRDefault="00EB5A65"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EB5A65">
        <w:rPr>
          <w:color w:val="141413"/>
          <w:kern w:val="0"/>
        </w:rPr>
        <w:t xml:space="preserve">Furman, A. J., Clements-Stephens, A. M., Marchette, S. A., &amp; Shelton, A. L. (2014). Persistent and stable biases in spatial learning mechanisms predict navigational </w:t>
      </w:r>
      <w:r w:rsidRPr="00EB5A65">
        <w:rPr>
          <w:color w:val="141413"/>
          <w:kern w:val="0"/>
        </w:rPr>
        <w:lastRenderedPageBreak/>
        <w:t>style. </w:t>
      </w:r>
      <w:r w:rsidRPr="00EB5A65">
        <w:rPr>
          <w:i/>
          <w:iCs/>
          <w:color w:val="141413"/>
          <w:kern w:val="0"/>
        </w:rPr>
        <w:t>Cognitive, Affective, &amp; Behavioral Neuroscience</w:t>
      </w:r>
      <w:r w:rsidRPr="00EB5A65">
        <w:rPr>
          <w:color w:val="141413"/>
          <w:kern w:val="0"/>
        </w:rPr>
        <w:t>, </w:t>
      </w:r>
      <w:r w:rsidRPr="00EB5A65">
        <w:rPr>
          <w:i/>
          <w:iCs/>
          <w:color w:val="141413"/>
          <w:kern w:val="0"/>
        </w:rPr>
        <w:t>14</w:t>
      </w:r>
      <w:r w:rsidRPr="00EB5A65">
        <w:rPr>
          <w:color w:val="141413"/>
          <w:kern w:val="0"/>
        </w:rPr>
        <w:t xml:space="preserve">(4), 1375–1391. </w:t>
      </w:r>
      <w:hyperlink r:id="rId19" w:history="1">
        <w:r w:rsidRPr="002E2B76">
          <w:rPr>
            <w:rStyle w:val="Hyperlink"/>
            <w:kern w:val="0"/>
          </w:rPr>
          <w:t>https://doi.org/10.3758/s13415-014-0279-6</w:t>
        </w:r>
      </w:hyperlink>
      <w:r w:rsidRPr="002E2B76">
        <w:rPr>
          <w:color w:val="141413"/>
          <w:kern w:val="0"/>
        </w:rPr>
        <w:t xml:space="preserve"> </w:t>
      </w:r>
    </w:p>
    <w:p w14:paraId="532D9F46" w14:textId="027A2CBB" w:rsidR="002B7B23" w:rsidRDefault="002B7B23"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2E2B76">
        <w:rPr>
          <w:color w:val="141413"/>
          <w:kern w:val="0"/>
        </w:rPr>
        <w:t xml:space="preserve">Geisen, M., Kim, K., Klatt, S., &amp; Bock, O. (2021). </w:t>
      </w:r>
      <w:r w:rsidRPr="002B7B23">
        <w:rPr>
          <w:color w:val="141413"/>
          <w:kern w:val="0"/>
        </w:rPr>
        <w:t>Effects of practice on visuo-spatial attention in a wayfinding task. </w:t>
      </w:r>
      <w:r w:rsidRPr="002B7B23">
        <w:rPr>
          <w:i/>
          <w:iCs/>
          <w:color w:val="141413"/>
          <w:kern w:val="0"/>
        </w:rPr>
        <w:t>Psychological Research</w:t>
      </w:r>
      <w:r w:rsidRPr="002B7B23">
        <w:rPr>
          <w:color w:val="141413"/>
          <w:kern w:val="0"/>
        </w:rPr>
        <w:t>, </w:t>
      </w:r>
      <w:r w:rsidRPr="002B7B23">
        <w:rPr>
          <w:i/>
          <w:iCs/>
          <w:color w:val="141413"/>
          <w:kern w:val="0"/>
        </w:rPr>
        <w:t>85</w:t>
      </w:r>
      <w:r w:rsidRPr="002B7B23">
        <w:rPr>
          <w:color w:val="141413"/>
          <w:kern w:val="0"/>
        </w:rPr>
        <w:t xml:space="preserve">(8), 2900–2910. </w:t>
      </w:r>
      <w:hyperlink r:id="rId20" w:history="1">
        <w:r w:rsidRPr="006E51D1">
          <w:rPr>
            <w:rStyle w:val="Hyperlink"/>
            <w:kern w:val="0"/>
          </w:rPr>
          <w:t>https://doi.org/10.1007/s00426-020-01463-5</w:t>
        </w:r>
      </w:hyperlink>
      <w:r>
        <w:rPr>
          <w:color w:val="141413"/>
          <w:kern w:val="0"/>
        </w:rPr>
        <w:t xml:space="preserve"> </w:t>
      </w:r>
    </w:p>
    <w:p w14:paraId="391191CF" w14:textId="4CF44CA8" w:rsidR="00BA79B7" w:rsidRDefault="00BA79B7"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BA79B7">
        <w:rPr>
          <w:color w:val="141413"/>
          <w:kern w:val="0"/>
        </w:rPr>
        <w:t>He, C., Boone, A. P., &amp; Hegarty, M. (2023). Measuring configural spatial knowledge: Individual differences in correlations between pointing and shortcutting. </w:t>
      </w:r>
      <w:r w:rsidRPr="00BA79B7">
        <w:rPr>
          <w:i/>
          <w:iCs/>
          <w:color w:val="141413"/>
          <w:kern w:val="0"/>
        </w:rPr>
        <w:t>Psychonomic Bulletin &amp; Review</w:t>
      </w:r>
      <w:r w:rsidRPr="00BA79B7">
        <w:rPr>
          <w:color w:val="141413"/>
          <w:kern w:val="0"/>
        </w:rPr>
        <w:t>, </w:t>
      </w:r>
      <w:r w:rsidRPr="00BA79B7">
        <w:rPr>
          <w:i/>
          <w:iCs/>
          <w:color w:val="141413"/>
          <w:kern w:val="0"/>
        </w:rPr>
        <w:t>30</w:t>
      </w:r>
      <w:r w:rsidRPr="00BA79B7">
        <w:rPr>
          <w:color w:val="141413"/>
          <w:kern w:val="0"/>
        </w:rPr>
        <w:t xml:space="preserve">(5), 1802–1813. </w:t>
      </w:r>
      <w:hyperlink r:id="rId21" w:history="1">
        <w:r w:rsidRPr="006E51D1">
          <w:rPr>
            <w:rStyle w:val="Hyperlink"/>
            <w:kern w:val="0"/>
          </w:rPr>
          <w:t>https://doi.org/10.3758/s13423-023-02266-6</w:t>
        </w:r>
      </w:hyperlink>
      <w:r>
        <w:rPr>
          <w:color w:val="141413"/>
          <w:kern w:val="0"/>
        </w:rPr>
        <w:t xml:space="preserve"> </w:t>
      </w:r>
    </w:p>
    <w:p w14:paraId="12ADB396" w14:textId="323BBEC0" w:rsidR="00B008BA" w:rsidRDefault="00B008B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Pr>
          <w:color w:val="141413"/>
          <w:kern w:val="0"/>
          <w:lang w:val="en-GB"/>
        </w:rPr>
        <w:t>Hegarty, M., &amp; Waller, D. (2004). A dissociation between mental rotation and perspective-</w:t>
      </w:r>
    </w:p>
    <w:p w14:paraId="41013A63" w14:textId="77777777" w:rsidR="00314EF9" w:rsidRDefault="00B008BA" w:rsidP="00314EF9">
      <w:pPr>
        <w:spacing w:line="480" w:lineRule="auto"/>
        <w:ind w:left="720"/>
        <w:rPr>
          <w:color w:val="141413"/>
          <w:kern w:val="0"/>
          <w:lang w:val="en-GB"/>
        </w:rPr>
      </w:pPr>
      <w:r>
        <w:rPr>
          <w:color w:val="141413"/>
          <w:kern w:val="0"/>
          <w:lang w:val="en-GB"/>
        </w:rPr>
        <w:t xml:space="preserve">taking spatial abilities. </w:t>
      </w:r>
      <w:r>
        <w:rPr>
          <w:i/>
          <w:iCs/>
          <w:color w:val="141413"/>
          <w:kern w:val="0"/>
          <w:lang w:val="en-GB"/>
        </w:rPr>
        <w:t>Intelligence</w:t>
      </w:r>
      <w:r>
        <w:rPr>
          <w:color w:val="141413"/>
          <w:kern w:val="0"/>
          <w:lang w:val="en-GB"/>
        </w:rPr>
        <w:t xml:space="preserve">, </w:t>
      </w:r>
      <w:r>
        <w:rPr>
          <w:i/>
          <w:iCs/>
          <w:color w:val="141413"/>
          <w:kern w:val="0"/>
          <w:lang w:val="en-GB"/>
        </w:rPr>
        <w:t>32</w:t>
      </w:r>
      <w:r>
        <w:rPr>
          <w:color w:val="141413"/>
          <w:kern w:val="0"/>
          <w:lang w:val="en-GB"/>
        </w:rPr>
        <w:t>, 175-191</w:t>
      </w:r>
    </w:p>
    <w:p w14:paraId="2C149BAF" w14:textId="61CC6C2C" w:rsidR="00934C73" w:rsidRDefault="00934C73" w:rsidP="00314EF9">
      <w:pPr>
        <w:spacing w:line="480" w:lineRule="auto"/>
        <w:ind w:left="720" w:hanging="720"/>
        <w:rPr>
          <w:color w:val="000000"/>
          <w:kern w:val="0"/>
        </w:rPr>
      </w:pPr>
      <w:r w:rsidRPr="00934C73">
        <w:rPr>
          <w:color w:val="000000"/>
          <w:kern w:val="0"/>
        </w:rPr>
        <w:t>Hilton, C., Muffato, V., Slattery, T. J., Miellet, S., &amp; Wiener, J. (2020). Differences in Encoding Strategy as a Potential Explanation for Age-Related Decline in Place Recognition Ability. </w:t>
      </w:r>
      <w:r w:rsidRPr="00934C73">
        <w:rPr>
          <w:i/>
          <w:iCs/>
          <w:color w:val="000000"/>
          <w:kern w:val="0"/>
        </w:rPr>
        <w:t>Frontiers in Psychology</w:t>
      </w:r>
      <w:r w:rsidRPr="00934C73">
        <w:rPr>
          <w:color w:val="000000"/>
          <w:kern w:val="0"/>
        </w:rPr>
        <w:t>, </w:t>
      </w:r>
      <w:r w:rsidRPr="00934C73">
        <w:rPr>
          <w:i/>
          <w:iCs/>
          <w:color w:val="000000"/>
          <w:kern w:val="0"/>
        </w:rPr>
        <w:t>11</w:t>
      </w:r>
      <w:r w:rsidRPr="00934C73">
        <w:rPr>
          <w:color w:val="000000"/>
          <w:kern w:val="0"/>
        </w:rPr>
        <w:t xml:space="preserve">, 2182–2182. </w:t>
      </w:r>
      <w:hyperlink r:id="rId22" w:history="1">
        <w:r w:rsidRPr="006E51D1">
          <w:rPr>
            <w:rStyle w:val="Hyperlink"/>
            <w:kern w:val="0"/>
          </w:rPr>
          <w:t>https://doi.org/10.3389/fpsyg.2020.02182</w:t>
        </w:r>
      </w:hyperlink>
      <w:r>
        <w:rPr>
          <w:color w:val="000000"/>
          <w:kern w:val="0"/>
        </w:rPr>
        <w:t xml:space="preserve"> </w:t>
      </w:r>
    </w:p>
    <w:p w14:paraId="671E3BB5" w14:textId="37C4B44F" w:rsidR="00277820" w:rsidRPr="00277820" w:rsidRDefault="00005C5B" w:rsidP="00277820">
      <w:pPr>
        <w:spacing w:line="480" w:lineRule="auto"/>
        <w:ind w:left="720" w:hanging="720"/>
        <w:rPr>
          <w:color w:val="000000"/>
          <w:kern w:val="0"/>
        </w:rPr>
      </w:pPr>
      <w:r w:rsidRPr="00005C5B">
        <w:rPr>
          <w:color w:val="000000"/>
          <w:kern w:val="0"/>
        </w:rPr>
        <w:t>Keller, M., &amp; Sutton, J. E. (2022). Individual Differences in the Allocation of Visual Attention During Navigation. </w:t>
      </w:r>
      <w:r w:rsidRPr="00005C5B">
        <w:rPr>
          <w:i/>
          <w:iCs/>
          <w:color w:val="000000"/>
          <w:kern w:val="0"/>
        </w:rPr>
        <w:t>Canadian Journal of Experimental Psychology</w:t>
      </w:r>
      <w:r w:rsidRPr="00005C5B">
        <w:rPr>
          <w:color w:val="000000"/>
          <w:kern w:val="0"/>
        </w:rPr>
        <w:t>, </w:t>
      </w:r>
      <w:r w:rsidRPr="00005C5B">
        <w:rPr>
          <w:i/>
          <w:iCs/>
          <w:color w:val="000000"/>
          <w:kern w:val="0"/>
        </w:rPr>
        <w:t>76</w:t>
      </w:r>
      <w:r w:rsidRPr="00005C5B">
        <w:rPr>
          <w:color w:val="000000"/>
          <w:kern w:val="0"/>
        </w:rPr>
        <w:t xml:space="preserve">(1), 10–21. </w:t>
      </w:r>
      <w:hyperlink r:id="rId23" w:history="1">
        <w:r w:rsidRPr="006E51D1">
          <w:rPr>
            <w:rStyle w:val="Hyperlink"/>
            <w:kern w:val="0"/>
          </w:rPr>
          <w:t>https://doi.org/10.1037/cep0000247</w:t>
        </w:r>
      </w:hyperlink>
      <w:r>
        <w:rPr>
          <w:color w:val="000000"/>
          <w:kern w:val="0"/>
        </w:rPr>
        <w:t xml:space="preserve"> </w:t>
      </w:r>
    </w:p>
    <w:p w14:paraId="61B694AC" w14:textId="0E9E5580" w:rsidR="00277820" w:rsidRDefault="00277820" w:rsidP="00277820">
      <w:pPr>
        <w:spacing w:line="480" w:lineRule="auto"/>
        <w:ind w:left="720" w:hanging="720"/>
        <w:rPr>
          <w:color w:val="000000"/>
          <w:kern w:val="0"/>
        </w:rPr>
      </w:pPr>
      <w:r w:rsidRPr="00990F65">
        <w:rPr>
          <w:color w:val="000000"/>
          <w:kern w:val="0"/>
        </w:rPr>
        <w:t xml:space="preserve">Mai, Y., Xu, Z., Zhang, Z., &amp; Yuan, K.-H. (2023). </w:t>
      </w:r>
      <w:r w:rsidRPr="00277820">
        <w:rPr>
          <w:color w:val="000000"/>
          <w:kern w:val="0"/>
        </w:rPr>
        <w:t xml:space="preserve">An Open-source WYSIWYG Web Application for Drawing Path Diagrams of Structural Equation Models. </w:t>
      </w:r>
      <w:r w:rsidRPr="00277820">
        <w:rPr>
          <w:i/>
          <w:iCs/>
          <w:color w:val="000000"/>
          <w:kern w:val="0"/>
        </w:rPr>
        <w:t>Structural Equation Modeling</w:t>
      </w:r>
      <w:r w:rsidRPr="00277820">
        <w:rPr>
          <w:color w:val="000000"/>
          <w:kern w:val="0"/>
        </w:rPr>
        <w:t xml:space="preserve">, 30(2), 328–335. </w:t>
      </w:r>
      <w:hyperlink r:id="rId24" w:history="1">
        <w:r w:rsidRPr="00E017E5">
          <w:rPr>
            <w:rStyle w:val="Hyperlink"/>
            <w:kern w:val="0"/>
          </w:rPr>
          <w:t>https://doi.org/10.1080/10705511.2022.2101460</w:t>
        </w:r>
      </w:hyperlink>
      <w:r>
        <w:rPr>
          <w:color w:val="000000"/>
          <w:kern w:val="0"/>
        </w:rPr>
        <w:t xml:space="preserve"> </w:t>
      </w:r>
    </w:p>
    <w:p w14:paraId="7D9CBBE7" w14:textId="27221619" w:rsidR="007F4164" w:rsidRDefault="007F4164" w:rsidP="00314EF9">
      <w:pPr>
        <w:spacing w:line="480" w:lineRule="auto"/>
        <w:ind w:left="720" w:hanging="720"/>
        <w:rPr>
          <w:color w:val="000000"/>
          <w:kern w:val="0"/>
        </w:rPr>
      </w:pPr>
      <w:r w:rsidRPr="007F4164">
        <w:rPr>
          <w:color w:val="000000"/>
          <w:kern w:val="0"/>
        </w:rPr>
        <w:t>Marchette, S. A., Bakker, A., &amp; Shelton, A. L. (2011). Cognitive mappers to creatures of habit: differential engagement of place and response learning mechanisms predicts human navigational behavior. </w:t>
      </w:r>
      <w:r w:rsidRPr="007F4164">
        <w:rPr>
          <w:i/>
          <w:iCs/>
          <w:color w:val="000000"/>
          <w:kern w:val="0"/>
        </w:rPr>
        <w:t>The Journal of Neuroscience</w:t>
      </w:r>
      <w:r w:rsidRPr="007F4164">
        <w:rPr>
          <w:color w:val="000000"/>
          <w:kern w:val="0"/>
        </w:rPr>
        <w:t>, </w:t>
      </w:r>
      <w:r w:rsidRPr="007F4164">
        <w:rPr>
          <w:i/>
          <w:iCs/>
          <w:color w:val="000000"/>
          <w:kern w:val="0"/>
        </w:rPr>
        <w:t>31</w:t>
      </w:r>
      <w:r w:rsidRPr="007F4164">
        <w:rPr>
          <w:color w:val="000000"/>
          <w:kern w:val="0"/>
        </w:rPr>
        <w:t xml:space="preserve">(43), 15264–15268. </w:t>
      </w:r>
      <w:hyperlink r:id="rId25" w:history="1">
        <w:r w:rsidRPr="006E51D1">
          <w:rPr>
            <w:rStyle w:val="Hyperlink"/>
            <w:kern w:val="0"/>
          </w:rPr>
          <w:t>https://doi.org/10.1523/JNEUROSCI.3634-11.2011</w:t>
        </w:r>
      </w:hyperlink>
      <w:r>
        <w:rPr>
          <w:color w:val="000000"/>
          <w:kern w:val="0"/>
        </w:rPr>
        <w:t xml:space="preserve"> </w:t>
      </w:r>
    </w:p>
    <w:p w14:paraId="57FCD1CF" w14:textId="6662F6A3" w:rsidR="00640912" w:rsidRDefault="00640912" w:rsidP="00314EF9">
      <w:pPr>
        <w:spacing w:line="480" w:lineRule="auto"/>
        <w:ind w:left="720" w:hanging="720"/>
        <w:rPr>
          <w:color w:val="000000"/>
          <w:kern w:val="0"/>
        </w:rPr>
      </w:pPr>
      <w:r w:rsidRPr="00640912">
        <w:rPr>
          <w:color w:val="000000"/>
          <w:kern w:val="0"/>
        </w:rPr>
        <w:lastRenderedPageBreak/>
        <w:t>Meneghetti, C., Labate, E., Toffalini, E., &amp; Pazzaglia, F. (2021). Successful navigation: the influence of task goals and working memory. </w:t>
      </w:r>
      <w:r w:rsidRPr="00640912">
        <w:rPr>
          <w:i/>
          <w:iCs/>
          <w:color w:val="000000"/>
          <w:kern w:val="0"/>
        </w:rPr>
        <w:t>Psychological Research</w:t>
      </w:r>
      <w:r w:rsidRPr="00640912">
        <w:rPr>
          <w:color w:val="000000"/>
          <w:kern w:val="0"/>
        </w:rPr>
        <w:t>, </w:t>
      </w:r>
      <w:r w:rsidRPr="00640912">
        <w:rPr>
          <w:i/>
          <w:iCs/>
          <w:color w:val="000000"/>
          <w:kern w:val="0"/>
        </w:rPr>
        <w:t>85</w:t>
      </w:r>
      <w:r w:rsidRPr="00640912">
        <w:rPr>
          <w:color w:val="000000"/>
          <w:kern w:val="0"/>
        </w:rPr>
        <w:t xml:space="preserve">(2), 634–648. </w:t>
      </w:r>
      <w:hyperlink r:id="rId26" w:history="1">
        <w:r w:rsidRPr="006E51D1">
          <w:rPr>
            <w:rStyle w:val="Hyperlink"/>
            <w:kern w:val="0"/>
          </w:rPr>
          <w:t>https://doi.org/10.1007/s00426-019-01270-7</w:t>
        </w:r>
      </w:hyperlink>
      <w:r>
        <w:rPr>
          <w:color w:val="000000"/>
          <w:kern w:val="0"/>
        </w:rPr>
        <w:t xml:space="preserve"> </w:t>
      </w:r>
    </w:p>
    <w:p w14:paraId="70E09ABA" w14:textId="2ECF0B9A" w:rsidR="00FC3519" w:rsidRDefault="00FC3519" w:rsidP="00314EF9">
      <w:pPr>
        <w:spacing w:line="480" w:lineRule="auto"/>
        <w:ind w:left="720" w:hanging="720"/>
        <w:rPr>
          <w:color w:val="000000"/>
          <w:kern w:val="0"/>
          <w:lang w:val="en-GB"/>
        </w:rPr>
      </w:pPr>
      <w:r w:rsidRPr="00FC3519">
        <w:rPr>
          <w:color w:val="000000"/>
          <w:kern w:val="0"/>
        </w:rPr>
        <w:t>Meneghetti, C., Miola, L., Toffalini, E., Pastore, M., &amp; Pazzaglia, F. (2021). Learning from navigation, and tasks assessing its accuracy: The role of visuospatial abilities and wayfinding inclinations. </w:t>
      </w:r>
      <w:r w:rsidRPr="00FC3519">
        <w:rPr>
          <w:i/>
          <w:iCs/>
          <w:color w:val="000000"/>
          <w:kern w:val="0"/>
        </w:rPr>
        <w:t>Journal of Environmental Psychology</w:t>
      </w:r>
      <w:r w:rsidRPr="00FC3519">
        <w:rPr>
          <w:color w:val="000000"/>
          <w:kern w:val="0"/>
        </w:rPr>
        <w:t>, </w:t>
      </w:r>
      <w:r w:rsidRPr="00FC3519">
        <w:rPr>
          <w:i/>
          <w:iCs/>
          <w:color w:val="000000"/>
          <w:kern w:val="0"/>
        </w:rPr>
        <w:t>75</w:t>
      </w:r>
      <w:r w:rsidRPr="00FC3519">
        <w:rPr>
          <w:color w:val="000000"/>
          <w:kern w:val="0"/>
        </w:rPr>
        <w:t xml:space="preserve">, 101614-. </w:t>
      </w:r>
      <w:hyperlink r:id="rId27" w:history="1">
        <w:r w:rsidRPr="006E51D1">
          <w:rPr>
            <w:rStyle w:val="Hyperlink"/>
            <w:kern w:val="0"/>
          </w:rPr>
          <w:t>https://doi.org/10.1016/j.jenvp.2021.101614</w:t>
        </w:r>
      </w:hyperlink>
      <w:r>
        <w:rPr>
          <w:color w:val="000000"/>
          <w:kern w:val="0"/>
        </w:rPr>
        <w:t xml:space="preserve"> </w:t>
      </w:r>
    </w:p>
    <w:p w14:paraId="71FB563C" w14:textId="4466A95C" w:rsidR="00FC3585" w:rsidRDefault="00FC3585" w:rsidP="00314EF9">
      <w:pPr>
        <w:spacing w:line="480" w:lineRule="auto"/>
        <w:ind w:left="720" w:hanging="720"/>
        <w:rPr>
          <w:color w:val="000000"/>
          <w:kern w:val="0"/>
          <w:lang w:val="en-GB"/>
        </w:rPr>
      </w:pPr>
      <w:r w:rsidRPr="00FC3585">
        <w:rPr>
          <w:color w:val="000000"/>
          <w:kern w:val="0"/>
        </w:rPr>
        <w:t>Nazareth, A., Huang, X., Voyer, D., &amp; Newcombe, N. (2019). A meta-analysis of sex differences in human navigation skills. </w:t>
      </w:r>
      <w:r w:rsidRPr="00FC3585">
        <w:rPr>
          <w:i/>
          <w:iCs/>
          <w:color w:val="000000"/>
          <w:kern w:val="0"/>
        </w:rPr>
        <w:t>Psychonomic Bulletin &amp; Review</w:t>
      </w:r>
      <w:r w:rsidRPr="00FC3585">
        <w:rPr>
          <w:color w:val="000000"/>
          <w:kern w:val="0"/>
        </w:rPr>
        <w:t>, </w:t>
      </w:r>
      <w:r w:rsidRPr="00FC3585">
        <w:rPr>
          <w:i/>
          <w:iCs/>
          <w:color w:val="000000"/>
          <w:kern w:val="0"/>
        </w:rPr>
        <w:t>26</w:t>
      </w:r>
      <w:r w:rsidRPr="00FC3585">
        <w:rPr>
          <w:color w:val="000000"/>
          <w:kern w:val="0"/>
        </w:rPr>
        <w:t xml:space="preserve">(5), 1503–1528. </w:t>
      </w:r>
      <w:hyperlink r:id="rId28" w:history="1">
        <w:r w:rsidRPr="006E51D1">
          <w:rPr>
            <w:rStyle w:val="Hyperlink"/>
            <w:kern w:val="0"/>
          </w:rPr>
          <w:t>https://doi.org/10.3758/s13423-019-01633-6</w:t>
        </w:r>
      </w:hyperlink>
      <w:r>
        <w:rPr>
          <w:color w:val="000000"/>
          <w:kern w:val="0"/>
        </w:rPr>
        <w:t xml:space="preserve"> </w:t>
      </w:r>
    </w:p>
    <w:p w14:paraId="302E1E11" w14:textId="1B908D4E" w:rsidR="00C54152" w:rsidRPr="002E2B76" w:rsidRDefault="00C54152" w:rsidP="00314EF9">
      <w:pPr>
        <w:spacing w:line="480" w:lineRule="auto"/>
        <w:ind w:left="720" w:hanging="720"/>
        <w:rPr>
          <w:color w:val="000000"/>
          <w:kern w:val="0"/>
        </w:rPr>
      </w:pPr>
      <w:r w:rsidRPr="00C54152">
        <w:rPr>
          <w:color w:val="000000"/>
          <w:kern w:val="0"/>
        </w:rPr>
        <w:t>Negen, J., Bird, L.-A., &amp; Nardini, M. (2021). An Adaptive Cue Selection Model of Allocentric Spatial Reorientation. </w:t>
      </w:r>
      <w:r w:rsidRPr="00C54152">
        <w:rPr>
          <w:i/>
          <w:iCs/>
          <w:color w:val="000000"/>
          <w:kern w:val="0"/>
        </w:rPr>
        <w:t>Journal of Experimental Psychology. Human Perception and Performance</w:t>
      </w:r>
      <w:r w:rsidRPr="00C54152">
        <w:rPr>
          <w:color w:val="000000"/>
          <w:kern w:val="0"/>
        </w:rPr>
        <w:t>, </w:t>
      </w:r>
      <w:r w:rsidRPr="00C54152">
        <w:rPr>
          <w:i/>
          <w:iCs/>
          <w:color w:val="000000"/>
          <w:kern w:val="0"/>
        </w:rPr>
        <w:t>47</w:t>
      </w:r>
      <w:r w:rsidRPr="00C54152">
        <w:rPr>
          <w:color w:val="000000"/>
          <w:kern w:val="0"/>
        </w:rPr>
        <w:t xml:space="preserve">(10), 1409–1429. </w:t>
      </w:r>
      <w:hyperlink r:id="rId29" w:history="1">
        <w:r w:rsidRPr="002E2B76">
          <w:rPr>
            <w:rStyle w:val="Hyperlink"/>
            <w:kern w:val="0"/>
          </w:rPr>
          <w:t>https://doi.org/10.1037/xhp0000950</w:t>
        </w:r>
      </w:hyperlink>
      <w:r w:rsidRPr="002E2B76">
        <w:rPr>
          <w:color w:val="000000"/>
          <w:kern w:val="0"/>
        </w:rPr>
        <w:t xml:space="preserve"> </w:t>
      </w:r>
    </w:p>
    <w:p w14:paraId="308A989E" w14:textId="450D3615" w:rsidR="00F14327" w:rsidRDefault="00F14327" w:rsidP="00314EF9">
      <w:pPr>
        <w:spacing w:line="480" w:lineRule="auto"/>
        <w:ind w:left="720" w:hanging="720"/>
        <w:rPr>
          <w:color w:val="000000"/>
          <w:kern w:val="0"/>
          <w:lang w:val="en-GB"/>
        </w:rPr>
      </w:pPr>
      <w:r w:rsidRPr="00F14327">
        <w:rPr>
          <w:color w:val="000000"/>
          <w:kern w:val="0"/>
          <w:lang w:val="de-DE"/>
        </w:rPr>
        <w:t xml:space="preserve">Piber, D., Nowacki, J., Mueller, S. C., Wingenfeld, K., &amp; Otte, C. (2018). </w:t>
      </w:r>
      <w:r w:rsidRPr="00F14327">
        <w:rPr>
          <w:color w:val="000000"/>
          <w:kern w:val="0"/>
        </w:rPr>
        <w:t>Sex effects on spatial learning but not on spatial memory retrieval in healthy young adults. </w:t>
      </w:r>
      <w:r w:rsidRPr="00F14327">
        <w:rPr>
          <w:i/>
          <w:iCs/>
          <w:color w:val="000000"/>
          <w:kern w:val="0"/>
        </w:rPr>
        <w:t>Behavioural Brain Research</w:t>
      </w:r>
      <w:r w:rsidRPr="00F14327">
        <w:rPr>
          <w:color w:val="000000"/>
          <w:kern w:val="0"/>
        </w:rPr>
        <w:t>, </w:t>
      </w:r>
      <w:r w:rsidRPr="00F14327">
        <w:rPr>
          <w:i/>
          <w:iCs/>
          <w:color w:val="000000"/>
          <w:kern w:val="0"/>
        </w:rPr>
        <w:t>336</w:t>
      </w:r>
      <w:r w:rsidRPr="00F14327">
        <w:rPr>
          <w:color w:val="000000"/>
          <w:kern w:val="0"/>
        </w:rPr>
        <w:t xml:space="preserve">, 44–50. </w:t>
      </w:r>
      <w:hyperlink r:id="rId30" w:history="1">
        <w:r w:rsidRPr="006E51D1">
          <w:rPr>
            <w:rStyle w:val="Hyperlink"/>
            <w:kern w:val="0"/>
          </w:rPr>
          <w:t>https://doi.org/10.1016/j.bbr.2017.08.034</w:t>
        </w:r>
      </w:hyperlink>
      <w:r>
        <w:rPr>
          <w:color w:val="000000"/>
          <w:kern w:val="0"/>
        </w:rPr>
        <w:t xml:space="preserve"> </w:t>
      </w:r>
    </w:p>
    <w:p w14:paraId="1954A333" w14:textId="18CDF707" w:rsidR="00D17AE2" w:rsidRDefault="00D17AE2" w:rsidP="00314EF9">
      <w:pPr>
        <w:spacing w:line="480" w:lineRule="auto"/>
        <w:ind w:left="720" w:hanging="720"/>
        <w:rPr>
          <w:color w:val="000000"/>
          <w:kern w:val="0"/>
          <w:lang w:val="en-GB"/>
        </w:rPr>
      </w:pPr>
      <w:r>
        <w:rPr>
          <w:color w:val="000000"/>
          <w:kern w:val="0"/>
          <w:lang w:val="en-GB"/>
        </w:rPr>
        <w:t xml:space="preserve">Segula, B. (2017). </w:t>
      </w:r>
      <w:r>
        <w:rPr>
          <w:i/>
          <w:iCs/>
          <w:color w:val="000000"/>
          <w:kern w:val="0"/>
          <w:lang w:val="en-GB"/>
        </w:rPr>
        <w:t>Testing the acquisition and use of navigation strategies in humans using a virtual environment (Unpublished master’s thesis).</w:t>
      </w:r>
      <w:r>
        <w:rPr>
          <w:color w:val="000000"/>
          <w:kern w:val="0"/>
          <w:lang w:val="en-GB"/>
        </w:rPr>
        <w:t xml:space="preserve"> University of Sydney, Sydney, Australia.</w:t>
      </w:r>
    </w:p>
    <w:p w14:paraId="65ACE660" w14:textId="26EB9215" w:rsidR="00BC720A" w:rsidRPr="00355714" w:rsidRDefault="007F72EC" w:rsidP="00355714">
      <w:pPr>
        <w:spacing w:line="480" w:lineRule="auto"/>
        <w:ind w:left="720" w:hanging="720"/>
        <w:rPr>
          <w:color w:val="000000"/>
          <w:kern w:val="0"/>
          <w:lang w:val="en-GB"/>
        </w:rPr>
      </w:pPr>
      <w:r>
        <w:rPr>
          <w:color w:val="141413"/>
          <w:kern w:val="0"/>
        </w:rPr>
        <w:t xml:space="preserve">Thompson, K. (2019). </w:t>
      </w:r>
      <w:r w:rsidR="00355714" w:rsidRPr="00355714">
        <w:rPr>
          <w:i/>
          <w:iCs/>
          <w:color w:val="141413"/>
          <w:kern w:val="0"/>
          <w:lang w:val="en-GB"/>
        </w:rPr>
        <w:t>Know Your Competition</w:t>
      </w:r>
      <w:r w:rsidR="00355714" w:rsidRPr="00355714">
        <w:rPr>
          <w:color w:val="141413"/>
          <w:kern w:val="0"/>
          <w:lang w:val="en-GB"/>
        </w:rPr>
        <w:t xml:space="preserve">: </w:t>
      </w:r>
      <w:r w:rsidR="00355714" w:rsidRPr="00355714">
        <w:rPr>
          <w:i/>
          <w:iCs/>
          <w:color w:val="141413"/>
          <w:kern w:val="0"/>
          <w:lang w:val="en-GB"/>
        </w:rPr>
        <w:t>Overshadowing between Allocentric and Egocentric Spatial Navigation Strategies</w:t>
      </w:r>
      <w:r w:rsidR="00355714">
        <w:rPr>
          <w:color w:val="141413"/>
          <w:kern w:val="0"/>
          <w:lang w:val="en-GB"/>
        </w:rPr>
        <w:t xml:space="preserve"> </w:t>
      </w:r>
      <w:r w:rsidR="00355714">
        <w:rPr>
          <w:i/>
          <w:iCs/>
          <w:color w:val="000000"/>
          <w:kern w:val="0"/>
          <w:lang w:val="en-GB"/>
        </w:rPr>
        <w:t>(Unpublished honours thesis).</w:t>
      </w:r>
      <w:r w:rsidR="00355714">
        <w:rPr>
          <w:color w:val="000000"/>
          <w:kern w:val="0"/>
          <w:lang w:val="en-GB"/>
        </w:rPr>
        <w:t xml:space="preserve"> University of Sydney, Sydney, Australia.</w:t>
      </w:r>
    </w:p>
    <w:p w14:paraId="230FC833" w14:textId="3665424A" w:rsidR="009D12C8" w:rsidRDefault="009D12C8" w:rsidP="00314EF9">
      <w:pPr>
        <w:spacing w:line="480" w:lineRule="auto"/>
        <w:ind w:left="720" w:hanging="720"/>
        <w:rPr>
          <w:color w:val="141413"/>
          <w:kern w:val="0"/>
        </w:rPr>
      </w:pPr>
      <w:r w:rsidRPr="009D12C8">
        <w:rPr>
          <w:color w:val="141413"/>
          <w:kern w:val="0"/>
        </w:rPr>
        <w:lastRenderedPageBreak/>
        <w:t>Thornberry, C., Cimadevilla, J. M., &amp; Commins, S. (2021). Virtual Morris water maze: opportunities and challenges. </w:t>
      </w:r>
      <w:r w:rsidRPr="009D12C8">
        <w:rPr>
          <w:i/>
          <w:iCs/>
          <w:color w:val="141413"/>
          <w:kern w:val="0"/>
        </w:rPr>
        <w:t>Reviews in the Neurosciences</w:t>
      </w:r>
      <w:r w:rsidRPr="009D12C8">
        <w:rPr>
          <w:color w:val="141413"/>
          <w:kern w:val="0"/>
        </w:rPr>
        <w:t>, </w:t>
      </w:r>
      <w:r w:rsidRPr="009D12C8">
        <w:rPr>
          <w:i/>
          <w:iCs/>
          <w:color w:val="141413"/>
          <w:kern w:val="0"/>
        </w:rPr>
        <w:t>32</w:t>
      </w:r>
      <w:r w:rsidRPr="009D12C8">
        <w:rPr>
          <w:color w:val="141413"/>
          <w:kern w:val="0"/>
        </w:rPr>
        <w:t xml:space="preserve">(8), 887–903. </w:t>
      </w:r>
      <w:hyperlink r:id="rId31" w:history="1">
        <w:r w:rsidRPr="006E51D1">
          <w:rPr>
            <w:rStyle w:val="Hyperlink"/>
            <w:kern w:val="0"/>
          </w:rPr>
          <w:t>https://doi.org/10.1515/revneuro-2020-0149</w:t>
        </w:r>
      </w:hyperlink>
      <w:r>
        <w:rPr>
          <w:color w:val="141413"/>
          <w:kern w:val="0"/>
        </w:rPr>
        <w:t xml:space="preserve"> </w:t>
      </w:r>
    </w:p>
    <w:p w14:paraId="348B02CD" w14:textId="46D0354B" w:rsidR="004807DC" w:rsidRPr="00314EF9" w:rsidRDefault="004807DC" w:rsidP="00314EF9">
      <w:pPr>
        <w:spacing w:line="480" w:lineRule="auto"/>
        <w:ind w:left="720" w:hanging="720"/>
        <w:rPr>
          <w:color w:val="141413"/>
          <w:kern w:val="0"/>
          <w:lang w:val="en-GB"/>
        </w:rPr>
      </w:pPr>
      <w:r w:rsidRPr="004807DC">
        <w:rPr>
          <w:color w:val="141413"/>
          <w:kern w:val="0"/>
        </w:rPr>
        <w:t>Voyer, D., Voyer, S. D., &amp; Saint-Aubin, J. (2017). Sex differences in visual-spatial working memory: A meta-analysis. </w:t>
      </w:r>
      <w:r w:rsidRPr="004807DC">
        <w:rPr>
          <w:i/>
          <w:iCs/>
          <w:color w:val="141413"/>
          <w:kern w:val="0"/>
        </w:rPr>
        <w:t>Psychonomic Bulletin &amp; Review</w:t>
      </w:r>
      <w:r w:rsidRPr="004807DC">
        <w:rPr>
          <w:color w:val="141413"/>
          <w:kern w:val="0"/>
        </w:rPr>
        <w:t>, </w:t>
      </w:r>
      <w:r w:rsidRPr="004807DC">
        <w:rPr>
          <w:i/>
          <w:iCs/>
          <w:color w:val="141413"/>
          <w:kern w:val="0"/>
        </w:rPr>
        <w:t>24</w:t>
      </w:r>
      <w:r w:rsidRPr="004807DC">
        <w:rPr>
          <w:color w:val="141413"/>
          <w:kern w:val="0"/>
        </w:rPr>
        <w:t xml:space="preserve">(2), 307–334. </w:t>
      </w:r>
      <w:hyperlink r:id="rId32" w:history="1">
        <w:r w:rsidRPr="006E51D1">
          <w:rPr>
            <w:rStyle w:val="Hyperlink"/>
            <w:kern w:val="0"/>
          </w:rPr>
          <w:t>https://doi.org/10.3758/s13423-016-1085-7</w:t>
        </w:r>
      </w:hyperlink>
      <w:r>
        <w:rPr>
          <w:color w:val="141413"/>
          <w:kern w:val="0"/>
        </w:rPr>
        <w:t xml:space="preserve"> </w:t>
      </w:r>
    </w:p>
    <w:p w14:paraId="2FD3E9E1" w14:textId="77777777" w:rsidR="00ED206D" w:rsidRDefault="00ED206D" w:rsidP="00314EF9">
      <w:pPr>
        <w:spacing w:line="480" w:lineRule="auto"/>
        <w:ind w:left="720" w:hanging="720"/>
      </w:pPr>
    </w:p>
    <w:p w14:paraId="3A59D031" w14:textId="65E939C5" w:rsidR="00ED206D" w:rsidRDefault="00ED206D" w:rsidP="006F1718">
      <w:pPr>
        <w:spacing w:line="480" w:lineRule="auto"/>
      </w:pPr>
    </w:p>
    <w:p w14:paraId="5917E515" w14:textId="2029299B" w:rsidR="002D403E" w:rsidRDefault="002D403E" w:rsidP="006F1718">
      <w:pPr>
        <w:spacing w:line="480" w:lineRule="auto"/>
      </w:pPr>
      <w:r>
        <w:t xml:space="preserve">Tests between </w:t>
      </w:r>
      <w:r w:rsidR="00740596">
        <w:t xml:space="preserve">training: allo obtained faster </w:t>
      </w:r>
      <w:r w:rsidR="009D606F">
        <w:t>(</w:t>
      </w:r>
      <w:r w:rsidR="00740596">
        <w:t>maybe 5), ego at 15</w:t>
      </w:r>
    </w:p>
    <w:p w14:paraId="3B039AB4" w14:textId="01D088BC" w:rsidR="00A40E04" w:rsidRDefault="00A40E04" w:rsidP="00A40E04">
      <w:pPr>
        <w:pStyle w:val="ListParagraph"/>
        <w:numPr>
          <w:ilvl w:val="0"/>
          <w:numId w:val="3"/>
        </w:numPr>
        <w:spacing w:line="480" w:lineRule="auto"/>
      </w:pPr>
      <w:r>
        <w:t>Allo test go earlier</w:t>
      </w:r>
      <w:r w:rsidR="00BC7CAF">
        <w:t>—e.g., recog scene</w:t>
      </w:r>
      <w:r w:rsidR="004312E8">
        <w:t xml:space="preserve"> (object location binding)</w:t>
      </w:r>
    </w:p>
    <w:p w14:paraId="643A5D5A" w14:textId="3EF6A86D" w:rsidR="004312E8" w:rsidRDefault="004312E8" w:rsidP="004312E8">
      <w:pPr>
        <w:pStyle w:val="ListParagraph"/>
        <w:numPr>
          <w:ilvl w:val="1"/>
          <w:numId w:val="3"/>
        </w:numPr>
        <w:spacing w:line="480" w:lineRule="auto"/>
      </w:pPr>
      <w:r>
        <w:t xml:space="preserve">Near swap, vs </w:t>
      </w:r>
      <w:r w:rsidR="00716274">
        <w:t>across-</w:t>
      </w:r>
      <w:r>
        <w:t>direction swap</w:t>
      </w:r>
    </w:p>
    <w:p w14:paraId="73797C98" w14:textId="5A822B48" w:rsidR="00A40E04" w:rsidRDefault="00A40E04" w:rsidP="00A40E04">
      <w:pPr>
        <w:pStyle w:val="ListParagraph"/>
        <w:numPr>
          <w:ilvl w:val="0"/>
          <w:numId w:val="3"/>
        </w:numPr>
        <w:spacing w:line="480" w:lineRule="auto"/>
      </w:pPr>
      <w:r>
        <w:t>Ego test at maybe 10</w:t>
      </w:r>
    </w:p>
    <w:p w14:paraId="6EBF37B8" w14:textId="38458AAF" w:rsidR="000F182D" w:rsidRDefault="000F182D" w:rsidP="000F182D">
      <w:pPr>
        <w:pStyle w:val="ListParagraph"/>
        <w:numPr>
          <w:ilvl w:val="1"/>
          <w:numId w:val="3"/>
        </w:numPr>
        <w:spacing w:line="480" w:lineRule="auto"/>
      </w:pPr>
      <w:r>
        <w:t>Show them a picture schematic of route</w:t>
      </w:r>
      <w:r w:rsidR="001B5770">
        <w:t>, which is correct</w:t>
      </w:r>
    </w:p>
    <w:p w14:paraId="71DDC959" w14:textId="7B7041F2" w:rsidR="00FA0E57" w:rsidRDefault="00FA0E57" w:rsidP="00FA0E57">
      <w:pPr>
        <w:spacing w:line="480" w:lineRule="auto"/>
      </w:pPr>
      <w:r>
        <w:t>Head bearing position x location (turn right, but face towards goal, OR face towards starting location?)</w:t>
      </w:r>
    </w:p>
    <w:sectPr w:rsidR="00FA0E57">
      <w:headerReference w:type="even" r:id="rId33"/>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89482" w14:textId="77777777" w:rsidR="002A67F9" w:rsidRDefault="002A67F9" w:rsidP="00136B9D">
      <w:r>
        <w:separator/>
      </w:r>
    </w:p>
  </w:endnote>
  <w:endnote w:type="continuationSeparator" w:id="0">
    <w:p w14:paraId="4E2D4018" w14:textId="77777777" w:rsidR="002A67F9" w:rsidRDefault="002A67F9" w:rsidP="00136B9D">
      <w:r>
        <w:continuationSeparator/>
      </w:r>
    </w:p>
  </w:endnote>
  <w:endnote w:type="continuationNotice" w:id="1">
    <w:p w14:paraId="6D2D6E55" w14:textId="77777777" w:rsidR="002A67F9" w:rsidRDefault="002A6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285DB" w14:textId="77777777" w:rsidR="002A67F9" w:rsidRDefault="002A67F9" w:rsidP="00136B9D">
      <w:r>
        <w:separator/>
      </w:r>
    </w:p>
  </w:footnote>
  <w:footnote w:type="continuationSeparator" w:id="0">
    <w:p w14:paraId="70CBFEF3" w14:textId="77777777" w:rsidR="002A67F9" w:rsidRDefault="002A67F9" w:rsidP="00136B9D">
      <w:r>
        <w:continuationSeparator/>
      </w:r>
    </w:p>
  </w:footnote>
  <w:footnote w:type="continuationNotice" w:id="1">
    <w:p w14:paraId="7ADEBA20" w14:textId="77777777" w:rsidR="002A67F9" w:rsidRDefault="002A67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8746314"/>
      <w:docPartObj>
        <w:docPartGallery w:val="Page Numbers (Top of Page)"/>
        <w:docPartUnique/>
      </w:docPartObj>
    </w:sdtPr>
    <w:sdtContent>
      <w:p w14:paraId="1B7862C2" w14:textId="41015132" w:rsidR="00136B9D" w:rsidRDefault="00136B9D" w:rsidP="003676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7E7E7" w14:textId="77777777" w:rsidR="00136B9D" w:rsidRDefault="00136B9D" w:rsidP="00136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7460812"/>
      <w:docPartObj>
        <w:docPartGallery w:val="Page Numbers (Top of Page)"/>
        <w:docPartUnique/>
      </w:docPartObj>
    </w:sdtPr>
    <w:sdtContent>
      <w:p w14:paraId="331EEE3D" w14:textId="3296CA2F" w:rsidR="00367699" w:rsidRDefault="00367699" w:rsidP="006E51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ACF0A9C" w14:textId="137E97CA" w:rsidR="00883161" w:rsidRDefault="00367699" w:rsidP="00367699">
    <w:pPr>
      <w:pStyle w:val="Header"/>
      <w:ind w:right="360"/>
    </w:pPr>
    <w:r>
      <w:t>GAZE BEHAVIOUR</w:t>
    </w:r>
    <w:r w:rsidR="00883161">
      <w:t xml:space="preserve"> AND NAVIGATION PREFERENCE</w:t>
    </w:r>
  </w:p>
  <w:p w14:paraId="14E89D66" w14:textId="77777777" w:rsidR="00136B9D" w:rsidRDefault="00136B9D" w:rsidP="00136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5C87"/>
    <w:multiLevelType w:val="hybridMultilevel"/>
    <w:tmpl w:val="BA04C7A0"/>
    <w:lvl w:ilvl="0" w:tplc="14C67786">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7A22F4"/>
    <w:multiLevelType w:val="hybridMultilevel"/>
    <w:tmpl w:val="7AE629D8"/>
    <w:lvl w:ilvl="0" w:tplc="2F42721E">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EA7466"/>
    <w:multiLevelType w:val="hybridMultilevel"/>
    <w:tmpl w:val="A950F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035560">
    <w:abstractNumId w:val="0"/>
  </w:num>
  <w:num w:numId="2" w16cid:durableId="322048860">
    <w:abstractNumId w:val="2"/>
  </w:num>
  <w:num w:numId="3" w16cid:durableId="1731613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BE"/>
    <w:rsid w:val="00000BD4"/>
    <w:rsid w:val="00002919"/>
    <w:rsid w:val="000048FE"/>
    <w:rsid w:val="00005C5B"/>
    <w:rsid w:val="000069CD"/>
    <w:rsid w:val="00006F38"/>
    <w:rsid w:val="00011BC6"/>
    <w:rsid w:val="00015FA6"/>
    <w:rsid w:val="000165AA"/>
    <w:rsid w:val="000171D0"/>
    <w:rsid w:val="00024084"/>
    <w:rsid w:val="0002446A"/>
    <w:rsid w:val="000249ED"/>
    <w:rsid w:val="00025A79"/>
    <w:rsid w:val="000269C1"/>
    <w:rsid w:val="000319BE"/>
    <w:rsid w:val="00031F44"/>
    <w:rsid w:val="00035551"/>
    <w:rsid w:val="00046DA0"/>
    <w:rsid w:val="00047359"/>
    <w:rsid w:val="00051858"/>
    <w:rsid w:val="000530AF"/>
    <w:rsid w:val="0005328E"/>
    <w:rsid w:val="000647CC"/>
    <w:rsid w:val="00065979"/>
    <w:rsid w:val="00070D58"/>
    <w:rsid w:val="00071327"/>
    <w:rsid w:val="0007446D"/>
    <w:rsid w:val="0008571A"/>
    <w:rsid w:val="00086439"/>
    <w:rsid w:val="000909B9"/>
    <w:rsid w:val="00090FF5"/>
    <w:rsid w:val="000935B7"/>
    <w:rsid w:val="000940DC"/>
    <w:rsid w:val="000A1305"/>
    <w:rsid w:val="000A1430"/>
    <w:rsid w:val="000A3698"/>
    <w:rsid w:val="000A3934"/>
    <w:rsid w:val="000A7EEE"/>
    <w:rsid w:val="000B4B5F"/>
    <w:rsid w:val="000B5155"/>
    <w:rsid w:val="000B54EC"/>
    <w:rsid w:val="000B77C8"/>
    <w:rsid w:val="000C53D8"/>
    <w:rsid w:val="000C5F85"/>
    <w:rsid w:val="000C6C1C"/>
    <w:rsid w:val="000C739C"/>
    <w:rsid w:val="000D2E14"/>
    <w:rsid w:val="000D5220"/>
    <w:rsid w:val="000D5A51"/>
    <w:rsid w:val="000D6172"/>
    <w:rsid w:val="000D6DE4"/>
    <w:rsid w:val="000E1A65"/>
    <w:rsid w:val="000E5153"/>
    <w:rsid w:val="000E6232"/>
    <w:rsid w:val="000F182D"/>
    <w:rsid w:val="000F2000"/>
    <w:rsid w:val="000F26FF"/>
    <w:rsid w:val="000F3618"/>
    <w:rsid w:val="000F621F"/>
    <w:rsid w:val="000F6739"/>
    <w:rsid w:val="001045CF"/>
    <w:rsid w:val="00104F25"/>
    <w:rsid w:val="00106173"/>
    <w:rsid w:val="00111C47"/>
    <w:rsid w:val="00112A13"/>
    <w:rsid w:val="00112B5C"/>
    <w:rsid w:val="00114871"/>
    <w:rsid w:val="00114A89"/>
    <w:rsid w:val="00115C51"/>
    <w:rsid w:val="00116CDE"/>
    <w:rsid w:val="001221FF"/>
    <w:rsid w:val="0012625F"/>
    <w:rsid w:val="00131E4B"/>
    <w:rsid w:val="0013335C"/>
    <w:rsid w:val="001340A4"/>
    <w:rsid w:val="00136B9D"/>
    <w:rsid w:val="00137BA8"/>
    <w:rsid w:val="00140647"/>
    <w:rsid w:val="00140F4B"/>
    <w:rsid w:val="00145A59"/>
    <w:rsid w:val="00145AD0"/>
    <w:rsid w:val="00146C0F"/>
    <w:rsid w:val="00151B28"/>
    <w:rsid w:val="00154DA5"/>
    <w:rsid w:val="00155EAB"/>
    <w:rsid w:val="00156C08"/>
    <w:rsid w:val="00163E32"/>
    <w:rsid w:val="00172D5A"/>
    <w:rsid w:val="0017517E"/>
    <w:rsid w:val="00175DF2"/>
    <w:rsid w:val="00176FC3"/>
    <w:rsid w:val="00180998"/>
    <w:rsid w:val="001846F6"/>
    <w:rsid w:val="00184889"/>
    <w:rsid w:val="00185FCB"/>
    <w:rsid w:val="00190BDF"/>
    <w:rsid w:val="00194969"/>
    <w:rsid w:val="001A158B"/>
    <w:rsid w:val="001A1770"/>
    <w:rsid w:val="001A467D"/>
    <w:rsid w:val="001A5CC9"/>
    <w:rsid w:val="001A7017"/>
    <w:rsid w:val="001A7B25"/>
    <w:rsid w:val="001A7EBA"/>
    <w:rsid w:val="001B1D44"/>
    <w:rsid w:val="001B5770"/>
    <w:rsid w:val="001B755D"/>
    <w:rsid w:val="001C251C"/>
    <w:rsid w:val="001C347A"/>
    <w:rsid w:val="001C4450"/>
    <w:rsid w:val="001C78F5"/>
    <w:rsid w:val="001D266B"/>
    <w:rsid w:val="001D39C6"/>
    <w:rsid w:val="001D3D6A"/>
    <w:rsid w:val="001D5108"/>
    <w:rsid w:val="001D57E2"/>
    <w:rsid w:val="001D590C"/>
    <w:rsid w:val="001E10A4"/>
    <w:rsid w:val="001E4D81"/>
    <w:rsid w:val="001E4FA5"/>
    <w:rsid w:val="001E5C90"/>
    <w:rsid w:val="001F0949"/>
    <w:rsid w:val="001F330C"/>
    <w:rsid w:val="001F3CC9"/>
    <w:rsid w:val="00200119"/>
    <w:rsid w:val="00200611"/>
    <w:rsid w:val="00201622"/>
    <w:rsid w:val="00204537"/>
    <w:rsid w:val="00204990"/>
    <w:rsid w:val="0020507B"/>
    <w:rsid w:val="0020696E"/>
    <w:rsid w:val="00206A4E"/>
    <w:rsid w:val="00207F75"/>
    <w:rsid w:val="0021290E"/>
    <w:rsid w:val="002145B1"/>
    <w:rsid w:val="00217161"/>
    <w:rsid w:val="0022316F"/>
    <w:rsid w:val="0022422B"/>
    <w:rsid w:val="00230772"/>
    <w:rsid w:val="002320D8"/>
    <w:rsid w:val="00235DCE"/>
    <w:rsid w:val="00236261"/>
    <w:rsid w:val="002368BF"/>
    <w:rsid w:val="00244BFB"/>
    <w:rsid w:val="00246039"/>
    <w:rsid w:val="00252093"/>
    <w:rsid w:val="00255364"/>
    <w:rsid w:val="002634C2"/>
    <w:rsid w:val="00271C69"/>
    <w:rsid w:val="00272133"/>
    <w:rsid w:val="00275CC6"/>
    <w:rsid w:val="00276271"/>
    <w:rsid w:val="00277820"/>
    <w:rsid w:val="00277D44"/>
    <w:rsid w:val="00282535"/>
    <w:rsid w:val="00284C8D"/>
    <w:rsid w:val="00286ECD"/>
    <w:rsid w:val="00287129"/>
    <w:rsid w:val="00293201"/>
    <w:rsid w:val="002938E1"/>
    <w:rsid w:val="00296843"/>
    <w:rsid w:val="002A3D7E"/>
    <w:rsid w:val="002A3F7C"/>
    <w:rsid w:val="002A4063"/>
    <w:rsid w:val="002A67F9"/>
    <w:rsid w:val="002B0611"/>
    <w:rsid w:val="002B468E"/>
    <w:rsid w:val="002B6848"/>
    <w:rsid w:val="002B7B23"/>
    <w:rsid w:val="002B7E44"/>
    <w:rsid w:val="002C02AA"/>
    <w:rsid w:val="002C1A0D"/>
    <w:rsid w:val="002C34C4"/>
    <w:rsid w:val="002C3586"/>
    <w:rsid w:val="002C5B2A"/>
    <w:rsid w:val="002D2D33"/>
    <w:rsid w:val="002D31F3"/>
    <w:rsid w:val="002D403E"/>
    <w:rsid w:val="002D4C09"/>
    <w:rsid w:val="002D686B"/>
    <w:rsid w:val="002E0576"/>
    <w:rsid w:val="002E0CC6"/>
    <w:rsid w:val="002E19F1"/>
    <w:rsid w:val="002E2B76"/>
    <w:rsid w:val="002E44A9"/>
    <w:rsid w:val="002F2880"/>
    <w:rsid w:val="002F4964"/>
    <w:rsid w:val="002F49A6"/>
    <w:rsid w:val="002F58AB"/>
    <w:rsid w:val="002F6D02"/>
    <w:rsid w:val="002F759D"/>
    <w:rsid w:val="00300455"/>
    <w:rsid w:val="00300FF1"/>
    <w:rsid w:val="00302A5C"/>
    <w:rsid w:val="003041F3"/>
    <w:rsid w:val="00304FF1"/>
    <w:rsid w:val="003143F7"/>
    <w:rsid w:val="00314EF9"/>
    <w:rsid w:val="00315320"/>
    <w:rsid w:val="00322A84"/>
    <w:rsid w:val="00327681"/>
    <w:rsid w:val="003276C2"/>
    <w:rsid w:val="0033564C"/>
    <w:rsid w:val="00335EA6"/>
    <w:rsid w:val="003366A7"/>
    <w:rsid w:val="00341448"/>
    <w:rsid w:val="00346F0B"/>
    <w:rsid w:val="00347ED2"/>
    <w:rsid w:val="00350710"/>
    <w:rsid w:val="00351BDA"/>
    <w:rsid w:val="00352BD2"/>
    <w:rsid w:val="003539C9"/>
    <w:rsid w:val="00353AD4"/>
    <w:rsid w:val="00354EB9"/>
    <w:rsid w:val="00355714"/>
    <w:rsid w:val="003600E1"/>
    <w:rsid w:val="00361CA5"/>
    <w:rsid w:val="00367699"/>
    <w:rsid w:val="00367901"/>
    <w:rsid w:val="00370002"/>
    <w:rsid w:val="00370012"/>
    <w:rsid w:val="00371388"/>
    <w:rsid w:val="0037175C"/>
    <w:rsid w:val="00372DAE"/>
    <w:rsid w:val="003739C3"/>
    <w:rsid w:val="00373B70"/>
    <w:rsid w:val="00373E63"/>
    <w:rsid w:val="0037475E"/>
    <w:rsid w:val="0037528C"/>
    <w:rsid w:val="00380A5F"/>
    <w:rsid w:val="0038351E"/>
    <w:rsid w:val="00385606"/>
    <w:rsid w:val="00387BB2"/>
    <w:rsid w:val="00390EDC"/>
    <w:rsid w:val="00390F0D"/>
    <w:rsid w:val="00392594"/>
    <w:rsid w:val="0039273D"/>
    <w:rsid w:val="003929F1"/>
    <w:rsid w:val="00392A52"/>
    <w:rsid w:val="00395F06"/>
    <w:rsid w:val="00397723"/>
    <w:rsid w:val="003A0531"/>
    <w:rsid w:val="003A1192"/>
    <w:rsid w:val="003A36E1"/>
    <w:rsid w:val="003A5E39"/>
    <w:rsid w:val="003C04E9"/>
    <w:rsid w:val="003C1B0D"/>
    <w:rsid w:val="003C31AC"/>
    <w:rsid w:val="003C53F8"/>
    <w:rsid w:val="003C6185"/>
    <w:rsid w:val="003C7D85"/>
    <w:rsid w:val="003D071F"/>
    <w:rsid w:val="003E237A"/>
    <w:rsid w:val="003E743B"/>
    <w:rsid w:val="003F072B"/>
    <w:rsid w:val="003F2572"/>
    <w:rsid w:val="004004E0"/>
    <w:rsid w:val="0040574E"/>
    <w:rsid w:val="00407C04"/>
    <w:rsid w:val="004115BF"/>
    <w:rsid w:val="00422A75"/>
    <w:rsid w:val="00426EC3"/>
    <w:rsid w:val="004312E8"/>
    <w:rsid w:val="004326C7"/>
    <w:rsid w:val="00432EAB"/>
    <w:rsid w:val="004357D7"/>
    <w:rsid w:val="00435F80"/>
    <w:rsid w:val="00444301"/>
    <w:rsid w:val="00444D11"/>
    <w:rsid w:val="00445385"/>
    <w:rsid w:val="004511E6"/>
    <w:rsid w:val="004512D7"/>
    <w:rsid w:val="004615FB"/>
    <w:rsid w:val="00462C88"/>
    <w:rsid w:val="00462D1E"/>
    <w:rsid w:val="00464817"/>
    <w:rsid w:val="004665AE"/>
    <w:rsid w:val="004673C0"/>
    <w:rsid w:val="00467556"/>
    <w:rsid w:val="00467ECC"/>
    <w:rsid w:val="0047000E"/>
    <w:rsid w:val="00471A08"/>
    <w:rsid w:val="00474005"/>
    <w:rsid w:val="004807DC"/>
    <w:rsid w:val="00490169"/>
    <w:rsid w:val="00491DD3"/>
    <w:rsid w:val="00493D10"/>
    <w:rsid w:val="004944D6"/>
    <w:rsid w:val="00497984"/>
    <w:rsid w:val="00497CA0"/>
    <w:rsid w:val="004A0C95"/>
    <w:rsid w:val="004A2E68"/>
    <w:rsid w:val="004A39E4"/>
    <w:rsid w:val="004A40C6"/>
    <w:rsid w:val="004B07F0"/>
    <w:rsid w:val="004B0EF8"/>
    <w:rsid w:val="004B1514"/>
    <w:rsid w:val="004B2DBF"/>
    <w:rsid w:val="004B2EAC"/>
    <w:rsid w:val="004B3CAF"/>
    <w:rsid w:val="004B7866"/>
    <w:rsid w:val="004C1F5C"/>
    <w:rsid w:val="004C3805"/>
    <w:rsid w:val="004C3DEE"/>
    <w:rsid w:val="004C5136"/>
    <w:rsid w:val="004C5BCE"/>
    <w:rsid w:val="004D3276"/>
    <w:rsid w:val="004D35B0"/>
    <w:rsid w:val="004D4056"/>
    <w:rsid w:val="004E2529"/>
    <w:rsid w:val="004E25AB"/>
    <w:rsid w:val="004E2860"/>
    <w:rsid w:val="004E60E4"/>
    <w:rsid w:val="004E7E1E"/>
    <w:rsid w:val="004F105C"/>
    <w:rsid w:val="004F3CBA"/>
    <w:rsid w:val="004F462E"/>
    <w:rsid w:val="004F5467"/>
    <w:rsid w:val="004F7215"/>
    <w:rsid w:val="004F7649"/>
    <w:rsid w:val="005011D4"/>
    <w:rsid w:val="0050199C"/>
    <w:rsid w:val="00501CD5"/>
    <w:rsid w:val="00506FB7"/>
    <w:rsid w:val="005108B9"/>
    <w:rsid w:val="00510CCC"/>
    <w:rsid w:val="00510CD3"/>
    <w:rsid w:val="0051181D"/>
    <w:rsid w:val="005120D7"/>
    <w:rsid w:val="00512933"/>
    <w:rsid w:val="00515B42"/>
    <w:rsid w:val="005164C2"/>
    <w:rsid w:val="00516771"/>
    <w:rsid w:val="00520496"/>
    <w:rsid w:val="00521498"/>
    <w:rsid w:val="0052232B"/>
    <w:rsid w:val="0052595B"/>
    <w:rsid w:val="00525CCF"/>
    <w:rsid w:val="00526BB2"/>
    <w:rsid w:val="005340B6"/>
    <w:rsid w:val="00535997"/>
    <w:rsid w:val="005410C6"/>
    <w:rsid w:val="00545887"/>
    <w:rsid w:val="005466A1"/>
    <w:rsid w:val="00547DD9"/>
    <w:rsid w:val="00550181"/>
    <w:rsid w:val="00550403"/>
    <w:rsid w:val="00552D72"/>
    <w:rsid w:val="00556EC9"/>
    <w:rsid w:val="0056077C"/>
    <w:rsid w:val="00561D96"/>
    <w:rsid w:val="00565AD5"/>
    <w:rsid w:val="00574DEC"/>
    <w:rsid w:val="005750C9"/>
    <w:rsid w:val="0057511D"/>
    <w:rsid w:val="0058310F"/>
    <w:rsid w:val="005837FC"/>
    <w:rsid w:val="005852F5"/>
    <w:rsid w:val="00593F1F"/>
    <w:rsid w:val="005956EC"/>
    <w:rsid w:val="005958C1"/>
    <w:rsid w:val="005A0154"/>
    <w:rsid w:val="005A11CE"/>
    <w:rsid w:val="005A7AC0"/>
    <w:rsid w:val="005B1791"/>
    <w:rsid w:val="005C0D7B"/>
    <w:rsid w:val="005C1DA9"/>
    <w:rsid w:val="005C2CA9"/>
    <w:rsid w:val="005D5A76"/>
    <w:rsid w:val="005D7F6E"/>
    <w:rsid w:val="005E0E4E"/>
    <w:rsid w:val="005E4495"/>
    <w:rsid w:val="005E5B4A"/>
    <w:rsid w:val="005E60D0"/>
    <w:rsid w:val="005E77A3"/>
    <w:rsid w:val="005F2EEA"/>
    <w:rsid w:val="006012D9"/>
    <w:rsid w:val="006015BC"/>
    <w:rsid w:val="0060412C"/>
    <w:rsid w:val="00604371"/>
    <w:rsid w:val="00606DD9"/>
    <w:rsid w:val="00606F6D"/>
    <w:rsid w:val="00607328"/>
    <w:rsid w:val="00612EEC"/>
    <w:rsid w:val="00613790"/>
    <w:rsid w:val="006209E0"/>
    <w:rsid w:val="006265D1"/>
    <w:rsid w:val="00626B4B"/>
    <w:rsid w:val="00632589"/>
    <w:rsid w:val="00640912"/>
    <w:rsid w:val="0064096A"/>
    <w:rsid w:val="00641EE8"/>
    <w:rsid w:val="00643353"/>
    <w:rsid w:val="00644C32"/>
    <w:rsid w:val="00646D58"/>
    <w:rsid w:val="00652ED1"/>
    <w:rsid w:val="00655474"/>
    <w:rsid w:val="00656F13"/>
    <w:rsid w:val="00657FF1"/>
    <w:rsid w:val="00660F55"/>
    <w:rsid w:val="0066241B"/>
    <w:rsid w:val="00663309"/>
    <w:rsid w:val="00681545"/>
    <w:rsid w:val="0068572E"/>
    <w:rsid w:val="006938EE"/>
    <w:rsid w:val="00695EE7"/>
    <w:rsid w:val="00697037"/>
    <w:rsid w:val="006A500A"/>
    <w:rsid w:val="006A61A9"/>
    <w:rsid w:val="006A688B"/>
    <w:rsid w:val="006A78E8"/>
    <w:rsid w:val="006B477B"/>
    <w:rsid w:val="006B7913"/>
    <w:rsid w:val="006B7E5F"/>
    <w:rsid w:val="006C0BA1"/>
    <w:rsid w:val="006C0BDF"/>
    <w:rsid w:val="006C7C15"/>
    <w:rsid w:val="006D589C"/>
    <w:rsid w:val="006D5B09"/>
    <w:rsid w:val="006D7A06"/>
    <w:rsid w:val="006E4952"/>
    <w:rsid w:val="006F1718"/>
    <w:rsid w:val="006F5E89"/>
    <w:rsid w:val="00700AC8"/>
    <w:rsid w:val="00701A18"/>
    <w:rsid w:val="00707DEF"/>
    <w:rsid w:val="00707E50"/>
    <w:rsid w:val="00710381"/>
    <w:rsid w:val="00710997"/>
    <w:rsid w:val="007109D6"/>
    <w:rsid w:val="00711AF9"/>
    <w:rsid w:val="00715F04"/>
    <w:rsid w:val="00716274"/>
    <w:rsid w:val="007229E5"/>
    <w:rsid w:val="00724143"/>
    <w:rsid w:val="00725DC0"/>
    <w:rsid w:val="00726616"/>
    <w:rsid w:val="007375CA"/>
    <w:rsid w:val="00740378"/>
    <w:rsid w:val="00740596"/>
    <w:rsid w:val="00743CD7"/>
    <w:rsid w:val="0074575F"/>
    <w:rsid w:val="00745B7B"/>
    <w:rsid w:val="00745F77"/>
    <w:rsid w:val="0074634B"/>
    <w:rsid w:val="0074667E"/>
    <w:rsid w:val="00747234"/>
    <w:rsid w:val="007502FF"/>
    <w:rsid w:val="0075116D"/>
    <w:rsid w:val="00751683"/>
    <w:rsid w:val="00753EEB"/>
    <w:rsid w:val="00762C5C"/>
    <w:rsid w:val="00762F79"/>
    <w:rsid w:val="00767F4B"/>
    <w:rsid w:val="007709FE"/>
    <w:rsid w:val="00771748"/>
    <w:rsid w:val="007740F3"/>
    <w:rsid w:val="0077652C"/>
    <w:rsid w:val="0077798B"/>
    <w:rsid w:val="007827AE"/>
    <w:rsid w:val="00785DA8"/>
    <w:rsid w:val="007928C8"/>
    <w:rsid w:val="00793A2C"/>
    <w:rsid w:val="007A047D"/>
    <w:rsid w:val="007B578B"/>
    <w:rsid w:val="007B6F69"/>
    <w:rsid w:val="007B708A"/>
    <w:rsid w:val="007C56D1"/>
    <w:rsid w:val="007C5BD4"/>
    <w:rsid w:val="007C6EC5"/>
    <w:rsid w:val="007C6EE4"/>
    <w:rsid w:val="007C723C"/>
    <w:rsid w:val="007C7BCC"/>
    <w:rsid w:val="007D0112"/>
    <w:rsid w:val="007D0123"/>
    <w:rsid w:val="007D52C3"/>
    <w:rsid w:val="007E0D7C"/>
    <w:rsid w:val="007E184E"/>
    <w:rsid w:val="007E1AAA"/>
    <w:rsid w:val="007E1E60"/>
    <w:rsid w:val="007E2F19"/>
    <w:rsid w:val="007E5D8A"/>
    <w:rsid w:val="007E6184"/>
    <w:rsid w:val="007E618F"/>
    <w:rsid w:val="007F0669"/>
    <w:rsid w:val="007F21F8"/>
    <w:rsid w:val="007F396C"/>
    <w:rsid w:val="007F4164"/>
    <w:rsid w:val="007F72B3"/>
    <w:rsid w:val="007F72EC"/>
    <w:rsid w:val="007F785F"/>
    <w:rsid w:val="007F7E1D"/>
    <w:rsid w:val="008040E4"/>
    <w:rsid w:val="00804B4A"/>
    <w:rsid w:val="00807C47"/>
    <w:rsid w:val="00814157"/>
    <w:rsid w:val="00814427"/>
    <w:rsid w:val="008144E1"/>
    <w:rsid w:val="00815997"/>
    <w:rsid w:val="008202D2"/>
    <w:rsid w:val="00821F3E"/>
    <w:rsid w:val="00822067"/>
    <w:rsid w:val="0082574D"/>
    <w:rsid w:val="00826758"/>
    <w:rsid w:val="008268D4"/>
    <w:rsid w:val="00827435"/>
    <w:rsid w:val="00830670"/>
    <w:rsid w:val="00831332"/>
    <w:rsid w:val="00832388"/>
    <w:rsid w:val="0083256B"/>
    <w:rsid w:val="00835DD9"/>
    <w:rsid w:val="008403EA"/>
    <w:rsid w:val="00841BAC"/>
    <w:rsid w:val="008429F8"/>
    <w:rsid w:val="008439D7"/>
    <w:rsid w:val="0084479D"/>
    <w:rsid w:val="00845EB5"/>
    <w:rsid w:val="008474B1"/>
    <w:rsid w:val="00851E92"/>
    <w:rsid w:val="0085277C"/>
    <w:rsid w:val="00854ADD"/>
    <w:rsid w:val="00856A40"/>
    <w:rsid w:val="00861DA4"/>
    <w:rsid w:val="008642EE"/>
    <w:rsid w:val="008655DE"/>
    <w:rsid w:val="00871215"/>
    <w:rsid w:val="00873BF0"/>
    <w:rsid w:val="00877816"/>
    <w:rsid w:val="00883161"/>
    <w:rsid w:val="008867A8"/>
    <w:rsid w:val="00887E9C"/>
    <w:rsid w:val="00887FE7"/>
    <w:rsid w:val="00892E5B"/>
    <w:rsid w:val="00893C2F"/>
    <w:rsid w:val="0089528B"/>
    <w:rsid w:val="008974EA"/>
    <w:rsid w:val="008A122A"/>
    <w:rsid w:val="008A127E"/>
    <w:rsid w:val="008A15AD"/>
    <w:rsid w:val="008A24B0"/>
    <w:rsid w:val="008A571C"/>
    <w:rsid w:val="008B19BD"/>
    <w:rsid w:val="008B1D37"/>
    <w:rsid w:val="008B24B9"/>
    <w:rsid w:val="008B293B"/>
    <w:rsid w:val="008B350B"/>
    <w:rsid w:val="008B36CD"/>
    <w:rsid w:val="008B74ED"/>
    <w:rsid w:val="008C07F0"/>
    <w:rsid w:val="008C511F"/>
    <w:rsid w:val="008C5358"/>
    <w:rsid w:val="008C581F"/>
    <w:rsid w:val="008C6E60"/>
    <w:rsid w:val="008D33F8"/>
    <w:rsid w:val="008D3B4B"/>
    <w:rsid w:val="008D42B7"/>
    <w:rsid w:val="008D5905"/>
    <w:rsid w:val="008E0BE0"/>
    <w:rsid w:val="008E30F9"/>
    <w:rsid w:val="008E3107"/>
    <w:rsid w:val="008E4EA2"/>
    <w:rsid w:val="008E63F9"/>
    <w:rsid w:val="008F4EB2"/>
    <w:rsid w:val="008F5621"/>
    <w:rsid w:val="008F56E4"/>
    <w:rsid w:val="008F5F7A"/>
    <w:rsid w:val="00900A2A"/>
    <w:rsid w:val="00901B28"/>
    <w:rsid w:val="00905B11"/>
    <w:rsid w:val="0091001E"/>
    <w:rsid w:val="009130C5"/>
    <w:rsid w:val="009169A4"/>
    <w:rsid w:val="00917F24"/>
    <w:rsid w:val="00920D55"/>
    <w:rsid w:val="00922D29"/>
    <w:rsid w:val="00923EA9"/>
    <w:rsid w:val="00933E1C"/>
    <w:rsid w:val="00934C73"/>
    <w:rsid w:val="00935B8E"/>
    <w:rsid w:val="00950AA7"/>
    <w:rsid w:val="00952C97"/>
    <w:rsid w:val="0095679E"/>
    <w:rsid w:val="00957D71"/>
    <w:rsid w:val="00964806"/>
    <w:rsid w:val="00966465"/>
    <w:rsid w:val="00966F5A"/>
    <w:rsid w:val="009679FB"/>
    <w:rsid w:val="00972CCB"/>
    <w:rsid w:val="00973F56"/>
    <w:rsid w:val="009753FF"/>
    <w:rsid w:val="00975B6E"/>
    <w:rsid w:val="00977C83"/>
    <w:rsid w:val="00981565"/>
    <w:rsid w:val="00982010"/>
    <w:rsid w:val="009864F2"/>
    <w:rsid w:val="00986D2D"/>
    <w:rsid w:val="00990F65"/>
    <w:rsid w:val="00993844"/>
    <w:rsid w:val="00993F07"/>
    <w:rsid w:val="00994A88"/>
    <w:rsid w:val="00995626"/>
    <w:rsid w:val="009965EF"/>
    <w:rsid w:val="009A0BCA"/>
    <w:rsid w:val="009A216D"/>
    <w:rsid w:val="009A2A01"/>
    <w:rsid w:val="009A42D4"/>
    <w:rsid w:val="009A6DE0"/>
    <w:rsid w:val="009B2341"/>
    <w:rsid w:val="009B3BF8"/>
    <w:rsid w:val="009B4882"/>
    <w:rsid w:val="009B530F"/>
    <w:rsid w:val="009C3386"/>
    <w:rsid w:val="009C6379"/>
    <w:rsid w:val="009D12C8"/>
    <w:rsid w:val="009D1737"/>
    <w:rsid w:val="009D606F"/>
    <w:rsid w:val="009D6512"/>
    <w:rsid w:val="009E1A26"/>
    <w:rsid w:val="009E222E"/>
    <w:rsid w:val="009E3300"/>
    <w:rsid w:val="009E3453"/>
    <w:rsid w:val="009E3AD1"/>
    <w:rsid w:val="009E5565"/>
    <w:rsid w:val="009E5E88"/>
    <w:rsid w:val="009E696C"/>
    <w:rsid w:val="009E7DF8"/>
    <w:rsid w:val="009F4712"/>
    <w:rsid w:val="009F5200"/>
    <w:rsid w:val="00A00A4E"/>
    <w:rsid w:val="00A02160"/>
    <w:rsid w:val="00A07A18"/>
    <w:rsid w:val="00A126F2"/>
    <w:rsid w:val="00A12807"/>
    <w:rsid w:val="00A13FDF"/>
    <w:rsid w:val="00A14599"/>
    <w:rsid w:val="00A224EE"/>
    <w:rsid w:val="00A234B5"/>
    <w:rsid w:val="00A24D7D"/>
    <w:rsid w:val="00A24DAA"/>
    <w:rsid w:val="00A31657"/>
    <w:rsid w:val="00A31B66"/>
    <w:rsid w:val="00A32E42"/>
    <w:rsid w:val="00A406D1"/>
    <w:rsid w:val="00A40E04"/>
    <w:rsid w:val="00A41F9B"/>
    <w:rsid w:val="00A42350"/>
    <w:rsid w:val="00A4342E"/>
    <w:rsid w:val="00A44A09"/>
    <w:rsid w:val="00A45CDC"/>
    <w:rsid w:val="00A47F76"/>
    <w:rsid w:val="00A5000B"/>
    <w:rsid w:val="00A50321"/>
    <w:rsid w:val="00A53B42"/>
    <w:rsid w:val="00A53E5A"/>
    <w:rsid w:val="00A55823"/>
    <w:rsid w:val="00A61B2D"/>
    <w:rsid w:val="00A61D89"/>
    <w:rsid w:val="00A62C35"/>
    <w:rsid w:val="00A734E1"/>
    <w:rsid w:val="00A73CED"/>
    <w:rsid w:val="00A77BD3"/>
    <w:rsid w:val="00A82B70"/>
    <w:rsid w:val="00A83663"/>
    <w:rsid w:val="00A8770B"/>
    <w:rsid w:val="00A87905"/>
    <w:rsid w:val="00A93468"/>
    <w:rsid w:val="00AA0698"/>
    <w:rsid w:val="00AA1CDC"/>
    <w:rsid w:val="00AA3787"/>
    <w:rsid w:val="00AA722A"/>
    <w:rsid w:val="00AB0D76"/>
    <w:rsid w:val="00AB36DD"/>
    <w:rsid w:val="00AB7C51"/>
    <w:rsid w:val="00AC023B"/>
    <w:rsid w:val="00AC090B"/>
    <w:rsid w:val="00AC2C01"/>
    <w:rsid w:val="00AC745A"/>
    <w:rsid w:val="00AD26F0"/>
    <w:rsid w:val="00AD3BD4"/>
    <w:rsid w:val="00AD65CB"/>
    <w:rsid w:val="00AE0832"/>
    <w:rsid w:val="00AE133E"/>
    <w:rsid w:val="00AE27F7"/>
    <w:rsid w:val="00AE2DDF"/>
    <w:rsid w:val="00AE3F70"/>
    <w:rsid w:val="00AF43BB"/>
    <w:rsid w:val="00B008BA"/>
    <w:rsid w:val="00B00BDD"/>
    <w:rsid w:val="00B048B0"/>
    <w:rsid w:val="00B06634"/>
    <w:rsid w:val="00B10978"/>
    <w:rsid w:val="00B1242D"/>
    <w:rsid w:val="00B23797"/>
    <w:rsid w:val="00B260F9"/>
    <w:rsid w:val="00B268D3"/>
    <w:rsid w:val="00B3044A"/>
    <w:rsid w:val="00B30FED"/>
    <w:rsid w:val="00B32D92"/>
    <w:rsid w:val="00B34D0F"/>
    <w:rsid w:val="00B35FFD"/>
    <w:rsid w:val="00B4113A"/>
    <w:rsid w:val="00B5078D"/>
    <w:rsid w:val="00B50B2C"/>
    <w:rsid w:val="00B528AE"/>
    <w:rsid w:val="00B52961"/>
    <w:rsid w:val="00B540DC"/>
    <w:rsid w:val="00B54102"/>
    <w:rsid w:val="00B5485A"/>
    <w:rsid w:val="00B55251"/>
    <w:rsid w:val="00B60104"/>
    <w:rsid w:val="00B61EDA"/>
    <w:rsid w:val="00B6322C"/>
    <w:rsid w:val="00B64860"/>
    <w:rsid w:val="00B70265"/>
    <w:rsid w:val="00B71BBD"/>
    <w:rsid w:val="00B74EFF"/>
    <w:rsid w:val="00B7585B"/>
    <w:rsid w:val="00B765A3"/>
    <w:rsid w:val="00B80DFE"/>
    <w:rsid w:val="00B86D0F"/>
    <w:rsid w:val="00B86D43"/>
    <w:rsid w:val="00B91BA8"/>
    <w:rsid w:val="00B91C38"/>
    <w:rsid w:val="00B924D4"/>
    <w:rsid w:val="00B93FDF"/>
    <w:rsid w:val="00B9495C"/>
    <w:rsid w:val="00B94B46"/>
    <w:rsid w:val="00B94E44"/>
    <w:rsid w:val="00BA1070"/>
    <w:rsid w:val="00BA34C8"/>
    <w:rsid w:val="00BA4A60"/>
    <w:rsid w:val="00BA4FCD"/>
    <w:rsid w:val="00BA510F"/>
    <w:rsid w:val="00BA79B7"/>
    <w:rsid w:val="00BA7C50"/>
    <w:rsid w:val="00BB07BE"/>
    <w:rsid w:val="00BB1BB1"/>
    <w:rsid w:val="00BB2FAD"/>
    <w:rsid w:val="00BB6495"/>
    <w:rsid w:val="00BB6669"/>
    <w:rsid w:val="00BC284E"/>
    <w:rsid w:val="00BC2935"/>
    <w:rsid w:val="00BC340C"/>
    <w:rsid w:val="00BC508F"/>
    <w:rsid w:val="00BC720A"/>
    <w:rsid w:val="00BC759B"/>
    <w:rsid w:val="00BC7CAF"/>
    <w:rsid w:val="00BD1055"/>
    <w:rsid w:val="00BD1FAC"/>
    <w:rsid w:val="00BD31E7"/>
    <w:rsid w:val="00BD43B0"/>
    <w:rsid w:val="00BE0DC5"/>
    <w:rsid w:val="00BE19C3"/>
    <w:rsid w:val="00BE394F"/>
    <w:rsid w:val="00BE4667"/>
    <w:rsid w:val="00BE69BA"/>
    <w:rsid w:val="00BF029C"/>
    <w:rsid w:val="00BF1088"/>
    <w:rsid w:val="00BF199C"/>
    <w:rsid w:val="00BF1DA1"/>
    <w:rsid w:val="00BF649B"/>
    <w:rsid w:val="00C0242B"/>
    <w:rsid w:val="00C058C5"/>
    <w:rsid w:val="00C12E50"/>
    <w:rsid w:val="00C164A9"/>
    <w:rsid w:val="00C17276"/>
    <w:rsid w:val="00C17686"/>
    <w:rsid w:val="00C25953"/>
    <w:rsid w:val="00C26ED1"/>
    <w:rsid w:val="00C3345E"/>
    <w:rsid w:val="00C3363A"/>
    <w:rsid w:val="00C3610E"/>
    <w:rsid w:val="00C402E1"/>
    <w:rsid w:val="00C42761"/>
    <w:rsid w:val="00C5406C"/>
    <w:rsid w:val="00C54152"/>
    <w:rsid w:val="00C562ED"/>
    <w:rsid w:val="00C62A45"/>
    <w:rsid w:val="00C6435C"/>
    <w:rsid w:val="00C65A54"/>
    <w:rsid w:val="00C65BEF"/>
    <w:rsid w:val="00C725BF"/>
    <w:rsid w:val="00C72C79"/>
    <w:rsid w:val="00C75900"/>
    <w:rsid w:val="00C765B1"/>
    <w:rsid w:val="00C77E8A"/>
    <w:rsid w:val="00C858C0"/>
    <w:rsid w:val="00C87318"/>
    <w:rsid w:val="00C90A85"/>
    <w:rsid w:val="00C912B4"/>
    <w:rsid w:val="00C91C5F"/>
    <w:rsid w:val="00C92532"/>
    <w:rsid w:val="00C93127"/>
    <w:rsid w:val="00C95B98"/>
    <w:rsid w:val="00CA0BA2"/>
    <w:rsid w:val="00CA2DBF"/>
    <w:rsid w:val="00CA4254"/>
    <w:rsid w:val="00CA535C"/>
    <w:rsid w:val="00CB0592"/>
    <w:rsid w:val="00CB2EDC"/>
    <w:rsid w:val="00CB3179"/>
    <w:rsid w:val="00CB637A"/>
    <w:rsid w:val="00CC0E77"/>
    <w:rsid w:val="00CC39F7"/>
    <w:rsid w:val="00CC68B8"/>
    <w:rsid w:val="00CC7DBD"/>
    <w:rsid w:val="00CD0E66"/>
    <w:rsid w:val="00CD2D20"/>
    <w:rsid w:val="00CD48C8"/>
    <w:rsid w:val="00CD571B"/>
    <w:rsid w:val="00CD698F"/>
    <w:rsid w:val="00CE05E3"/>
    <w:rsid w:val="00CE153E"/>
    <w:rsid w:val="00CE4C30"/>
    <w:rsid w:val="00CE7316"/>
    <w:rsid w:val="00CE7C15"/>
    <w:rsid w:val="00CF0BA9"/>
    <w:rsid w:val="00CF12E2"/>
    <w:rsid w:val="00CF2CE0"/>
    <w:rsid w:val="00CF3095"/>
    <w:rsid w:val="00CF537E"/>
    <w:rsid w:val="00CF5E00"/>
    <w:rsid w:val="00D02B2F"/>
    <w:rsid w:val="00D0435C"/>
    <w:rsid w:val="00D0544B"/>
    <w:rsid w:val="00D10B2A"/>
    <w:rsid w:val="00D14A47"/>
    <w:rsid w:val="00D17AE2"/>
    <w:rsid w:val="00D233DF"/>
    <w:rsid w:val="00D23C64"/>
    <w:rsid w:val="00D25D1D"/>
    <w:rsid w:val="00D30026"/>
    <w:rsid w:val="00D339E3"/>
    <w:rsid w:val="00D35EFA"/>
    <w:rsid w:val="00D37135"/>
    <w:rsid w:val="00D40248"/>
    <w:rsid w:val="00D42D4F"/>
    <w:rsid w:val="00D46212"/>
    <w:rsid w:val="00D468E4"/>
    <w:rsid w:val="00D517BF"/>
    <w:rsid w:val="00D54DCC"/>
    <w:rsid w:val="00D6118A"/>
    <w:rsid w:val="00D61CFC"/>
    <w:rsid w:val="00D61DB0"/>
    <w:rsid w:val="00D626EB"/>
    <w:rsid w:val="00D6448C"/>
    <w:rsid w:val="00D65214"/>
    <w:rsid w:val="00D657A6"/>
    <w:rsid w:val="00D71737"/>
    <w:rsid w:val="00D7442E"/>
    <w:rsid w:val="00D74F9B"/>
    <w:rsid w:val="00D75238"/>
    <w:rsid w:val="00D760B5"/>
    <w:rsid w:val="00D770C1"/>
    <w:rsid w:val="00D80D13"/>
    <w:rsid w:val="00D84E4D"/>
    <w:rsid w:val="00D90DE8"/>
    <w:rsid w:val="00D91D6B"/>
    <w:rsid w:val="00D9407E"/>
    <w:rsid w:val="00D94300"/>
    <w:rsid w:val="00DA05AD"/>
    <w:rsid w:val="00DA13B7"/>
    <w:rsid w:val="00DA3E4F"/>
    <w:rsid w:val="00DA6AFD"/>
    <w:rsid w:val="00DA6CF6"/>
    <w:rsid w:val="00DB0D89"/>
    <w:rsid w:val="00DB1784"/>
    <w:rsid w:val="00DB1B33"/>
    <w:rsid w:val="00DB3A7F"/>
    <w:rsid w:val="00DB3C09"/>
    <w:rsid w:val="00DB4178"/>
    <w:rsid w:val="00DB5116"/>
    <w:rsid w:val="00DB5350"/>
    <w:rsid w:val="00DB60F9"/>
    <w:rsid w:val="00DB632E"/>
    <w:rsid w:val="00DB6C09"/>
    <w:rsid w:val="00DB737E"/>
    <w:rsid w:val="00DC04E0"/>
    <w:rsid w:val="00DC09BE"/>
    <w:rsid w:val="00DD55AC"/>
    <w:rsid w:val="00DD58C2"/>
    <w:rsid w:val="00DE5918"/>
    <w:rsid w:val="00DE68CB"/>
    <w:rsid w:val="00DE69FA"/>
    <w:rsid w:val="00DE77B5"/>
    <w:rsid w:val="00DE7CCE"/>
    <w:rsid w:val="00DF1C34"/>
    <w:rsid w:val="00DF3F9B"/>
    <w:rsid w:val="00E07D0A"/>
    <w:rsid w:val="00E128C5"/>
    <w:rsid w:val="00E160DE"/>
    <w:rsid w:val="00E20C7D"/>
    <w:rsid w:val="00E20F29"/>
    <w:rsid w:val="00E25F38"/>
    <w:rsid w:val="00E26684"/>
    <w:rsid w:val="00E3216C"/>
    <w:rsid w:val="00E35257"/>
    <w:rsid w:val="00E359D8"/>
    <w:rsid w:val="00E35E4B"/>
    <w:rsid w:val="00E36627"/>
    <w:rsid w:val="00E40E09"/>
    <w:rsid w:val="00E44839"/>
    <w:rsid w:val="00E44EB1"/>
    <w:rsid w:val="00E45D73"/>
    <w:rsid w:val="00E52D7F"/>
    <w:rsid w:val="00E54525"/>
    <w:rsid w:val="00E57B52"/>
    <w:rsid w:val="00E617CB"/>
    <w:rsid w:val="00E62CBD"/>
    <w:rsid w:val="00E65993"/>
    <w:rsid w:val="00E77262"/>
    <w:rsid w:val="00E77639"/>
    <w:rsid w:val="00E87D4D"/>
    <w:rsid w:val="00E940F8"/>
    <w:rsid w:val="00E94E61"/>
    <w:rsid w:val="00E96C75"/>
    <w:rsid w:val="00E97762"/>
    <w:rsid w:val="00EA17B6"/>
    <w:rsid w:val="00EA28A8"/>
    <w:rsid w:val="00EA2916"/>
    <w:rsid w:val="00EA3CED"/>
    <w:rsid w:val="00EA3F1C"/>
    <w:rsid w:val="00EA48F8"/>
    <w:rsid w:val="00EA4E31"/>
    <w:rsid w:val="00EA6237"/>
    <w:rsid w:val="00EA6F16"/>
    <w:rsid w:val="00EA726B"/>
    <w:rsid w:val="00EB0445"/>
    <w:rsid w:val="00EB2A73"/>
    <w:rsid w:val="00EB2F66"/>
    <w:rsid w:val="00EB5A65"/>
    <w:rsid w:val="00EB7279"/>
    <w:rsid w:val="00EB7CB2"/>
    <w:rsid w:val="00ED1781"/>
    <w:rsid w:val="00ED206D"/>
    <w:rsid w:val="00EE0A15"/>
    <w:rsid w:val="00EE19BA"/>
    <w:rsid w:val="00EE2E72"/>
    <w:rsid w:val="00EE669C"/>
    <w:rsid w:val="00EF113F"/>
    <w:rsid w:val="00EF12F5"/>
    <w:rsid w:val="00EF219A"/>
    <w:rsid w:val="00EF3FE0"/>
    <w:rsid w:val="00EF6B8C"/>
    <w:rsid w:val="00F03545"/>
    <w:rsid w:val="00F10FE2"/>
    <w:rsid w:val="00F12A7A"/>
    <w:rsid w:val="00F12B87"/>
    <w:rsid w:val="00F14327"/>
    <w:rsid w:val="00F1579A"/>
    <w:rsid w:val="00F16EC5"/>
    <w:rsid w:val="00F179A3"/>
    <w:rsid w:val="00F2775A"/>
    <w:rsid w:val="00F31411"/>
    <w:rsid w:val="00F32088"/>
    <w:rsid w:val="00F32872"/>
    <w:rsid w:val="00F32BA4"/>
    <w:rsid w:val="00F347A8"/>
    <w:rsid w:val="00F35DB7"/>
    <w:rsid w:val="00F36029"/>
    <w:rsid w:val="00F360FB"/>
    <w:rsid w:val="00F413E3"/>
    <w:rsid w:val="00F44428"/>
    <w:rsid w:val="00F46F5D"/>
    <w:rsid w:val="00F504BE"/>
    <w:rsid w:val="00F52A38"/>
    <w:rsid w:val="00F56568"/>
    <w:rsid w:val="00F5677A"/>
    <w:rsid w:val="00F57481"/>
    <w:rsid w:val="00F57821"/>
    <w:rsid w:val="00F640B6"/>
    <w:rsid w:val="00F64EEA"/>
    <w:rsid w:val="00F65B7A"/>
    <w:rsid w:val="00F7297C"/>
    <w:rsid w:val="00F74418"/>
    <w:rsid w:val="00F761A7"/>
    <w:rsid w:val="00F8460F"/>
    <w:rsid w:val="00F85C94"/>
    <w:rsid w:val="00F865CE"/>
    <w:rsid w:val="00F86727"/>
    <w:rsid w:val="00F90712"/>
    <w:rsid w:val="00F932F2"/>
    <w:rsid w:val="00F9477F"/>
    <w:rsid w:val="00F96BAC"/>
    <w:rsid w:val="00FA0E57"/>
    <w:rsid w:val="00FA277C"/>
    <w:rsid w:val="00FA3105"/>
    <w:rsid w:val="00FA37AD"/>
    <w:rsid w:val="00FB1CCF"/>
    <w:rsid w:val="00FB4000"/>
    <w:rsid w:val="00FB4C84"/>
    <w:rsid w:val="00FB77EC"/>
    <w:rsid w:val="00FC2BF5"/>
    <w:rsid w:val="00FC33F4"/>
    <w:rsid w:val="00FC3519"/>
    <w:rsid w:val="00FC3585"/>
    <w:rsid w:val="00FC6EBC"/>
    <w:rsid w:val="00FC72BD"/>
    <w:rsid w:val="00FD4D21"/>
    <w:rsid w:val="00FD7C65"/>
    <w:rsid w:val="00FE1A7C"/>
    <w:rsid w:val="00FE1B3C"/>
    <w:rsid w:val="00FE305B"/>
    <w:rsid w:val="00FE30DE"/>
    <w:rsid w:val="00FE4E71"/>
    <w:rsid w:val="00FE5858"/>
    <w:rsid w:val="00FE7EC1"/>
    <w:rsid w:val="00FF1148"/>
    <w:rsid w:val="00FF617C"/>
    <w:rsid w:val="00FF79AC"/>
    <w:rsid w:val="136B7135"/>
    <w:rsid w:val="23239CF6"/>
    <w:rsid w:val="299FF053"/>
    <w:rsid w:val="2D80F2D0"/>
    <w:rsid w:val="2FF845F2"/>
    <w:rsid w:val="3673D082"/>
    <w:rsid w:val="4D75E9E1"/>
    <w:rsid w:val="56D4CCEE"/>
    <w:rsid w:val="59892C9E"/>
    <w:rsid w:val="5E974B23"/>
    <w:rsid w:val="60ABDC05"/>
    <w:rsid w:val="675C2001"/>
    <w:rsid w:val="6A17DB13"/>
    <w:rsid w:val="6AD20E6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FAE5"/>
  <w15:chartTrackingRefBased/>
  <w15:docId w15:val="{2610E887-5D3C-1B42-B645-7E155406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714"/>
  </w:style>
  <w:style w:type="paragraph" w:styleId="Heading1">
    <w:name w:val="heading 1"/>
    <w:basedOn w:val="Normal"/>
    <w:next w:val="Normal"/>
    <w:link w:val="Heading1Char"/>
    <w:uiPriority w:val="9"/>
    <w:qFormat/>
    <w:rsid w:val="00F50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4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4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04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04B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04B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04B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04B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4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4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04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04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04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04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04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04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4B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4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04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4BE"/>
    <w:rPr>
      <w:i/>
      <w:iCs/>
      <w:color w:val="404040" w:themeColor="text1" w:themeTint="BF"/>
    </w:rPr>
  </w:style>
  <w:style w:type="paragraph" w:styleId="ListParagraph">
    <w:name w:val="List Paragraph"/>
    <w:basedOn w:val="Normal"/>
    <w:uiPriority w:val="34"/>
    <w:qFormat/>
    <w:rsid w:val="00F504BE"/>
    <w:pPr>
      <w:ind w:left="720"/>
      <w:contextualSpacing/>
    </w:pPr>
  </w:style>
  <w:style w:type="character" w:styleId="IntenseEmphasis">
    <w:name w:val="Intense Emphasis"/>
    <w:basedOn w:val="DefaultParagraphFont"/>
    <w:uiPriority w:val="21"/>
    <w:qFormat/>
    <w:rsid w:val="00F504BE"/>
    <w:rPr>
      <w:i/>
      <w:iCs/>
      <w:color w:val="0F4761" w:themeColor="accent1" w:themeShade="BF"/>
    </w:rPr>
  </w:style>
  <w:style w:type="paragraph" w:styleId="IntenseQuote">
    <w:name w:val="Intense Quote"/>
    <w:basedOn w:val="Normal"/>
    <w:next w:val="Normal"/>
    <w:link w:val="IntenseQuoteChar"/>
    <w:uiPriority w:val="30"/>
    <w:qFormat/>
    <w:rsid w:val="00F50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4BE"/>
    <w:rPr>
      <w:i/>
      <w:iCs/>
      <w:color w:val="0F4761" w:themeColor="accent1" w:themeShade="BF"/>
    </w:rPr>
  </w:style>
  <w:style w:type="character" w:styleId="IntenseReference">
    <w:name w:val="Intense Reference"/>
    <w:basedOn w:val="DefaultParagraphFont"/>
    <w:uiPriority w:val="32"/>
    <w:qFormat/>
    <w:rsid w:val="00F504BE"/>
    <w:rPr>
      <w:b/>
      <w:bCs/>
      <w:smallCaps/>
      <w:color w:val="0F4761" w:themeColor="accent1" w:themeShade="BF"/>
      <w:spacing w:val="5"/>
    </w:rPr>
  </w:style>
  <w:style w:type="paragraph" w:styleId="Header">
    <w:name w:val="header"/>
    <w:basedOn w:val="Normal"/>
    <w:link w:val="HeaderChar"/>
    <w:uiPriority w:val="99"/>
    <w:unhideWhenUsed/>
    <w:rsid w:val="00136B9D"/>
    <w:pPr>
      <w:tabs>
        <w:tab w:val="center" w:pos="4513"/>
        <w:tab w:val="right" w:pos="9026"/>
      </w:tabs>
    </w:pPr>
  </w:style>
  <w:style w:type="character" w:customStyle="1" w:styleId="HeaderChar">
    <w:name w:val="Header Char"/>
    <w:basedOn w:val="DefaultParagraphFont"/>
    <w:link w:val="Header"/>
    <w:uiPriority w:val="99"/>
    <w:rsid w:val="00136B9D"/>
  </w:style>
  <w:style w:type="character" w:styleId="PageNumber">
    <w:name w:val="page number"/>
    <w:basedOn w:val="DefaultParagraphFont"/>
    <w:uiPriority w:val="99"/>
    <w:semiHidden/>
    <w:unhideWhenUsed/>
    <w:rsid w:val="00136B9D"/>
  </w:style>
  <w:style w:type="paragraph" w:styleId="Footer">
    <w:name w:val="footer"/>
    <w:basedOn w:val="Normal"/>
    <w:link w:val="FooterChar"/>
    <w:uiPriority w:val="99"/>
    <w:unhideWhenUsed/>
    <w:rsid w:val="00883161"/>
    <w:pPr>
      <w:tabs>
        <w:tab w:val="center" w:pos="4513"/>
        <w:tab w:val="right" w:pos="9026"/>
      </w:tabs>
    </w:pPr>
  </w:style>
  <w:style w:type="character" w:customStyle="1" w:styleId="FooterChar">
    <w:name w:val="Footer Char"/>
    <w:basedOn w:val="DefaultParagraphFont"/>
    <w:link w:val="Footer"/>
    <w:uiPriority w:val="99"/>
    <w:rsid w:val="00883161"/>
  </w:style>
  <w:style w:type="character" w:styleId="Hyperlink">
    <w:name w:val="Hyperlink"/>
    <w:basedOn w:val="DefaultParagraphFont"/>
    <w:uiPriority w:val="99"/>
    <w:unhideWhenUsed/>
    <w:rsid w:val="009753FF"/>
    <w:rPr>
      <w:color w:val="467886" w:themeColor="hyperlink"/>
      <w:u w:val="single"/>
    </w:rPr>
  </w:style>
  <w:style w:type="character" w:styleId="UnresolvedMention">
    <w:name w:val="Unresolved Mention"/>
    <w:basedOn w:val="DefaultParagraphFont"/>
    <w:uiPriority w:val="99"/>
    <w:semiHidden/>
    <w:unhideWhenUsed/>
    <w:rsid w:val="009753FF"/>
    <w:rPr>
      <w:color w:val="605E5C"/>
      <w:shd w:val="clear" w:color="auto" w:fill="E1DFDD"/>
    </w:rPr>
  </w:style>
  <w:style w:type="character" w:styleId="CommentReference">
    <w:name w:val="annotation reference"/>
    <w:basedOn w:val="DefaultParagraphFont"/>
    <w:uiPriority w:val="99"/>
    <w:semiHidden/>
    <w:unhideWhenUsed/>
    <w:rsid w:val="001A5CC9"/>
    <w:rPr>
      <w:sz w:val="16"/>
      <w:szCs w:val="16"/>
    </w:rPr>
  </w:style>
  <w:style w:type="paragraph" w:styleId="CommentText">
    <w:name w:val="annotation text"/>
    <w:basedOn w:val="Normal"/>
    <w:link w:val="CommentTextChar"/>
    <w:uiPriority w:val="99"/>
    <w:semiHidden/>
    <w:unhideWhenUsed/>
    <w:rsid w:val="001A5CC9"/>
    <w:rPr>
      <w:sz w:val="20"/>
      <w:szCs w:val="20"/>
    </w:rPr>
  </w:style>
  <w:style w:type="character" w:customStyle="1" w:styleId="CommentTextChar">
    <w:name w:val="Comment Text Char"/>
    <w:basedOn w:val="DefaultParagraphFont"/>
    <w:link w:val="CommentText"/>
    <w:uiPriority w:val="99"/>
    <w:semiHidden/>
    <w:rsid w:val="001A5CC9"/>
    <w:rPr>
      <w:sz w:val="20"/>
      <w:szCs w:val="20"/>
    </w:rPr>
  </w:style>
  <w:style w:type="paragraph" w:styleId="CommentSubject">
    <w:name w:val="annotation subject"/>
    <w:basedOn w:val="CommentText"/>
    <w:next w:val="CommentText"/>
    <w:link w:val="CommentSubjectChar"/>
    <w:uiPriority w:val="99"/>
    <w:semiHidden/>
    <w:unhideWhenUsed/>
    <w:rsid w:val="001A5CC9"/>
    <w:rPr>
      <w:b/>
      <w:bCs/>
    </w:rPr>
  </w:style>
  <w:style w:type="character" w:customStyle="1" w:styleId="CommentSubjectChar">
    <w:name w:val="Comment Subject Char"/>
    <w:basedOn w:val="CommentTextChar"/>
    <w:link w:val="CommentSubject"/>
    <w:uiPriority w:val="99"/>
    <w:semiHidden/>
    <w:rsid w:val="001A5CC9"/>
    <w:rPr>
      <w:b/>
      <w:bCs/>
      <w:sz w:val="20"/>
      <w:szCs w:val="20"/>
    </w:rPr>
  </w:style>
  <w:style w:type="table" w:styleId="TableGrid">
    <w:name w:val="Table Grid"/>
    <w:basedOn w:val="TableNormal"/>
    <w:uiPriority w:val="39"/>
    <w:rsid w:val="00B26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020024">
      <w:bodyDiv w:val="1"/>
      <w:marLeft w:val="0"/>
      <w:marRight w:val="0"/>
      <w:marTop w:val="0"/>
      <w:marBottom w:val="0"/>
      <w:divBdr>
        <w:top w:val="none" w:sz="0" w:space="0" w:color="auto"/>
        <w:left w:val="none" w:sz="0" w:space="0" w:color="auto"/>
        <w:bottom w:val="none" w:sz="0" w:space="0" w:color="auto"/>
        <w:right w:val="none" w:sz="0" w:space="0" w:color="auto"/>
      </w:divBdr>
      <w:divsChild>
        <w:div w:id="2095394618">
          <w:marLeft w:val="0"/>
          <w:marRight w:val="0"/>
          <w:marTop w:val="0"/>
          <w:marBottom w:val="0"/>
          <w:divBdr>
            <w:top w:val="none" w:sz="0" w:space="0" w:color="auto"/>
            <w:left w:val="none" w:sz="0" w:space="0" w:color="auto"/>
            <w:bottom w:val="none" w:sz="0" w:space="0" w:color="auto"/>
            <w:right w:val="none" w:sz="0" w:space="0" w:color="auto"/>
          </w:divBdr>
          <w:divsChild>
            <w:div w:id="474433">
              <w:marLeft w:val="0"/>
              <w:marRight w:val="0"/>
              <w:marTop w:val="0"/>
              <w:marBottom w:val="0"/>
              <w:divBdr>
                <w:top w:val="none" w:sz="0" w:space="0" w:color="auto"/>
                <w:left w:val="none" w:sz="0" w:space="0" w:color="auto"/>
                <w:bottom w:val="none" w:sz="0" w:space="0" w:color="auto"/>
                <w:right w:val="none" w:sz="0" w:space="0" w:color="auto"/>
              </w:divBdr>
              <w:divsChild>
                <w:div w:id="10369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758/s13421-018-0811-y" TargetMode="External"/><Relationship Id="rId18" Type="http://schemas.openxmlformats.org/officeDocument/2006/relationships/hyperlink" Target="https://doi.org/10.1016/j.bbr.2019.02.032" TargetMode="External"/><Relationship Id="rId26" Type="http://schemas.openxmlformats.org/officeDocument/2006/relationships/hyperlink" Target="https://doi.org/10.1007/s00426-019-01270-7" TargetMode="External"/><Relationship Id="rId3" Type="http://schemas.openxmlformats.org/officeDocument/2006/relationships/settings" Target="settings.xml"/><Relationship Id="rId21" Type="http://schemas.openxmlformats.org/officeDocument/2006/relationships/hyperlink" Target="https://doi.org/10.3758/s13423-023-02266-6"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s00426-014-0642-9" TargetMode="External"/><Relationship Id="rId25" Type="http://schemas.openxmlformats.org/officeDocument/2006/relationships/hyperlink" Target="https://doi.org/10.1523/JNEUROSCI.3634-11.2011"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389/fpsyg.2012.00304" TargetMode="External"/><Relationship Id="rId20" Type="http://schemas.openxmlformats.org/officeDocument/2006/relationships/hyperlink" Target="https://doi.org/10.1007/s00426-020-01463-5" TargetMode="External"/><Relationship Id="rId29" Type="http://schemas.openxmlformats.org/officeDocument/2006/relationships/hyperlink" Target="https://doi.org/10.1037/xhp00009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80/10705511.2022.2101460" TargetMode="External"/><Relationship Id="rId32" Type="http://schemas.openxmlformats.org/officeDocument/2006/relationships/hyperlink" Target="https://doi.org/10.3758/s13423-016-1085-7" TargetMode="External"/><Relationship Id="rId5" Type="http://schemas.openxmlformats.org/officeDocument/2006/relationships/footnotes" Target="footnotes.xml"/><Relationship Id="rId15" Type="http://schemas.openxmlformats.org/officeDocument/2006/relationships/hyperlink" Target="https://doi.org/10.1016/j.jenvp.2024.102391" TargetMode="External"/><Relationship Id="rId23" Type="http://schemas.openxmlformats.org/officeDocument/2006/relationships/hyperlink" Target="https://doi.org/10.1037/cep0000247" TargetMode="External"/><Relationship Id="rId28" Type="http://schemas.openxmlformats.org/officeDocument/2006/relationships/hyperlink" Target="https://doi.org/10.3758/s13423-019-01633-6"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3758/s13415-014-0279-6" TargetMode="External"/><Relationship Id="rId31" Type="http://schemas.openxmlformats.org/officeDocument/2006/relationships/hyperlink" Target="https://doi.org/10.1515/revneuro-2020-014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758/s13421-019-00941-5" TargetMode="External"/><Relationship Id="rId22" Type="http://schemas.openxmlformats.org/officeDocument/2006/relationships/hyperlink" Target="https://doi.org/10.3389/fpsyg.2020.02182" TargetMode="External"/><Relationship Id="rId27" Type="http://schemas.openxmlformats.org/officeDocument/2006/relationships/hyperlink" Target="https://doi.org/10.1016/j.jenvp.2021.101614" TargetMode="External"/><Relationship Id="rId30" Type="http://schemas.openxmlformats.org/officeDocument/2006/relationships/hyperlink" Target="https://doi.org/10.1016/j.bbr.2017.08.034"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3505</Words>
  <Characters>19985</Characters>
  <Application>Microsoft Office Word</Application>
  <DocSecurity>0</DocSecurity>
  <Lines>166</Lines>
  <Paragraphs>46</Paragraphs>
  <ScaleCrop>false</ScaleCrop>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Yu</dc:creator>
  <cp:keywords/>
  <dc:description/>
  <cp:lastModifiedBy>Dorothy Yu</cp:lastModifiedBy>
  <cp:revision>7</cp:revision>
  <dcterms:created xsi:type="dcterms:W3CDTF">2025-04-07T07:44:00Z</dcterms:created>
  <dcterms:modified xsi:type="dcterms:W3CDTF">2025-04-09T12:01:00Z</dcterms:modified>
</cp:coreProperties>
</file>